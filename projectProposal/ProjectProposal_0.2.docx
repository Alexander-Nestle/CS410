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AB6FC" w14:textId="24049103" w:rsidR="00E92A64" w:rsidRPr="00527DF6" w:rsidRDefault="00785D97" w:rsidP="00527DF6">
      <w:pPr>
        <w:jc w:val="center"/>
        <w:rPr>
          <w:rFonts w:ascii="Cambria" w:hAnsi="Cambria"/>
          <w:color w:val="2F5496" w:themeColor="accent1" w:themeShade="BF"/>
          <w:sz w:val="44"/>
          <w:szCs w:val="44"/>
        </w:rPr>
      </w:pPr>
      <w:r w:rsidRPr="00527DF6">
        <w:rPr>
          <w:rFonts w:ascii="Cambria" w:hAnsi="Cambria"/>
          <w:color w:val="2F5496" w:themeColor="accent1" w:themeShade="BF"/>
          <w:sz w:val="44"/>
          <w:szCs w:val="44"/>
        </w:rPr>
        <w:t>Project Proposal</w:t>
      </w:r>
    </w:p>
    <w:p w14:paraId="5E3BEE8A" w14:textId="3C3B04CA" w:rsidR="00785D97" w:rsidRPr="00527DF6" w:rsidRDefault="00785D97" w:rsidP="00785D97">
      <w:pPr>
        <w:rPr>
          <w:rFonts w:ascii="Cambria" w:hAnsi="Cambria"/>
          <w:sz w:val="24"/>
          <w:szCs w:val="24"/>
        </w:rPr>
      </w:pPr>
    </w:p>
    <w:p w14:paraId="06B6C776" w14:textId="37414EA8" w:rsidR="00DF2B80" w:rsidDel="00B52F8A" w:rsidRDefault="00DF2B80" w:rsidP="00DF2B80">
      <w:pPr>
        <w:pStyle w:val="Heading1"/>
        <w:rPr>
          <w:ins w:id="0" w:author="kiteric kiteric" w:date="2019-09-23T10:37:00Z"/>
          <w:del w:id="1" w:author="Alex N" w:date="2019-09-27T17:14:00Z"/>
          <w:sz w:val="36"/>
        </w:rPr>
      </w:pPr>
      <w:ins w:id="2" w:author="kiteric kiteric" w:date="2019-09-23T10:37:00Z">
        <w:del w:id="3" w:author="Alex N" w:date="2019-09-27T17:14:00Z">
          <w:r w:rsidDel="00B52F8A">
            <w:rPr>
              <w:sz w:val="36"/>
            </w:rPr>
            <w:delText>Project Name</w:delText>
          </w:r>
        </w:del>
      </w:ins>
    </w:p>
    <w:p w14:paraId="4886C712" w14:textId="77777777" w:rsidR="00153AF8" w:rsidRDefault="00153AF8">
      <w:pPr>
        <w:rPr>
          <w:ins w:id="4" w:author="kiteric kiteric" w:date="2019-09-23T11:14:00Z"/>
          <w:rFonts w:ascii="Cambria" w:hAnsi="Cambria"/>
          <w:sz w:val="24"/>
          <w:szCs w:val="24"/>
          <w:lang w:eastAsia="zh-CN"/>
        </w:rPr>
        <w:pPrChange w:id="5" w:author="kiteric kiteric" w:date="2019-09-23T11:14:00Z">
          <w:pPr>
            <w:ind w:left="363"/>
          </w:pPr>
        </w:pPrChange>
      </w:pPr>
    </w:p>
    <w:p w14:paraId="766473AE" w14:textId="56B713FD" w:rsidR="00DF2B80" w:rsidRPr="00F6471E" w:rsidRDefault="00F6471E">
      <w:pPr>
        <w:ind w:left="363"/>
        <w:rPr>
          <w:ins w:id="6" w:author="kiteric kiteric" w:date="2019-09-23T10:37:00Z"/>
          <w:rFonts w:ascii="Cambria" w:hAnsi="Cambria"/>
          <w:sz w:val="24"/>
          <w:szCs w:val="24"/>
          <w:lang w:eastAsia="zh-CN"/>
          <w:rPrChange w:id="7" w:author="kiteric kiteric" w:date="2019-09-23T11:12:00Z">
            <w:rPr>
              <w:ins w:id="8" w:author="kiteric kiteric" w:date="2019-09-23T10:37:00Z"/>
              <w:sz w:val="36"/>
            </w:rPr>
          </w:rPrChange>
        </w:rPr>
        <w:pPrChange w:id="9" w:author="kiteric kiteric" w:date="2019-09-23T11:12:00Z">
          <w:pPr>
            <w:pStyle w:val="Heading1"/>
          </w:pPr>
        </w:pPrChange>
      </w:pPr>
      <w:ins w:id="10" w:author="kiteric kiteric" w:date="2019-09-23T11:12:00Z">
        <w:r>
          <w:rPr>
            <w:rFonts w:ascii="Cambria" w:hAnsi="Cambria"/>
            <w:sz w:val="24"/>
            <w:szCs w:val="24"/>
            <w:lang w:eastAsia="zh-CN"/>
          </w:rPr>
          <w:t>A Geographic Search Engine</w:t>
        </w:r>
      </w:ins>
      <w:ins w:id="11" w:author="kiteric kiteric" w:date="2019-09-23T11:13:00Z">
        <w:r>
          <w:rPr>
            <w:rFonts w:ascii="Cambria" w:hAnsi="Cambria"/>
            <w:sz w:val="24"/>
            <w:szCs w:val="24"/>
            <w:lang w:eastAsia="zh-CN"/>
          </w:rPr>
          <w:t xml:space="preserve"> for trav</w:t>
        </w:r>
      </w:ins>
      <w:ins w:id="12" w:author="kiteric kiteric" w:date="2019-09-23T11:14:00Z">
        <w:r>
          <w:rPr>
            <w:rFonts w:ascii="Cambria" w:hAnsi="Cambria"/>
            <w:sz w:val="24"/>
            <w:szCs w:val="24"/>
            <w:lang w:eastAsia="zh-CN"/>
          </w:rPr>
          <w:t>elling guidance</w:t>
        </w:r>
        <w:r w:rsidR="00BC212A">
          <w:rPr>
            <w:rFonts w:ascii="Cambria" w:hAnsi="Cambria"/>
            <w:sz w:val="24"/>
            <w:szCs w:val="24"/>
            <w:lang w:eastAsia="zh-CN"/>
          </w:rPr>
          <w:t>.</w:t>
        </w:r>
      </w:ins>
    </w:p>
    <w:p w14:paraId="06B94A2B" w14:textId="1293C7AA" w:rsidR="00322165" w:rsidRDefault="00322165" w:rsidP="00527DF6">
      <w:pPr>
        <w:pStyle w:val="Heading1"/>
        <w:rPr>
          <w:ins w:id="13" w:author="kiteric kiteric" w:date="2019-09-23T11:24:00Z"/>
          <w:sz w:val="36"/>
          <w:lang w:eastAsia="zh-CN"/>
        </w:rPr>
      </w:pPr>
      <w:ins w:id="14" w:author="kiteric kiteric" w:date="2019-09-23T11:24:00Z">
        <w:r>
          <w:rPr>
            <w:rFonts w:hint="eastAsia"/>
            <w:sz w:val="36"/>
            <w:lang w:eastAsia="zh-CN"/>
          </w:rPr>
          <w:t>P</w:t>
        </w:r>
        <w:r>
          <w:rPr>
            <w:sz w:val="36"/>
            <w:lang w:eastAsia="zh-CN"/>
          </w:rPr>
          <w:t>roject Team members</w:t>
        </w:r>
      </w:ins>
    </w:p>
    <w:p w14:paraId="4A5F784F" w14:textId="4CB9C4F9" w:rsidR="00322165" w:rsidRDefault="00322165" w:rsidP="00322165">
      <w:pPr>
        <w:ind w:left="363"/>
        <w:rPr>
          <w:ins w:id="15" w:author="kiteric kiteric" w:date="2019-09-23T11:25:00Z"/>
          <w:lang w:eastAsia="zh-CN"/>
        </w:rPr>
      </w:pPr>
    </w:p>
    <w:p w14:paraId="44408723" w14:textId="5848046F" w:rsidR="00B52F8A" w:rsidRDefault="00B52F8A" w:rsidP="00B52F8A">
      <w:pPr>
        <w:pStyle w:val="ListParagraph"/>
        <w:numPr>
          <w:ilvl w:val="0"/>
          <w:numId w:val="3"/>
        </w:numPr>
        <w:rPr>
          <w:ins w:id="16" w:author="Alex N" w:date="2019-09-27T17:17:00Z"/>
          <w:lang w:eastAsia="zh-CN"/>
        </w:rPr>
      </w:pPr>
      <w:ins w:id="17" w:author="Alex N" w:date="2019-09-27T17:17:00Z">
        <w:r w:rsidRPr="00B52F8A">
          <w:rPr>
            <w:b/>
            <w:bCs/>
            <w:lang w:eastAsia="zh-CN"/>
            <w:rPrChange w:id="18" w:author="Alex N" w:date="2019-09-27T17:17:00Z">
              <w:rPr>
                <w:lang w:eastAsia="zh-CN"/>
              </w:rPr>
            </w:rPrChange>
          </w:rPr>
          <w:t>Team Leader:</w:t>
        </w:r>
        <w:r>
          <w:rPr>
            <w:lang w:eastAsia="zh-CN"/>
          </w:rPr>
          <w:t xml:space="preserve"> </w:t>
        </w:r>
        <w:proofErr w:type="spellStart"/>
        <w:r>
          <w:rPr>
            <w:lang w:eastAsia="zh-CN"/>
          </w:rPr>
          <w:t>Akhmad</w:t>
        </w:r>
        <w:proofErr w:type="spellEnd"/>
        <w:r>
          <w:rPr>
            <w:lang w:eastAsia="zh-CN"/>
          </w:rPr>
          <w:t xml:space="preserve"> </w:t>
        </w:r>
        <w:proofErr w:type="spellStart"/>
        <w:r>
          <w:rPr>
            <w:lang w:eastAsia="zh-CN"/>
          </w:rPr>
          <w:t>Rahadian</w:t>
        </w:r>
        <w:proofErr w:type="spellEnd"/>
        <w:r>
          <w:rPr>
            <w:lang w:eastAsia="zh-CN"/>
          </w:rPr>
          <w:t xml:space="preserve"> </w:t>
        </w:r>
        <w:proofErr w:type="spellStart"/>
        <w:r>
          <w:rPr>
            <w:lang w:eastAsia="zh-CN"/>
          </w:rPr>
          <w:t>Hutomo</w:t>
        </w:r>
        <w:proofErr w:type="spellEnd"/>
        <w:r>
          <w:rPr>
            <w:lang w:eastAsia="zh-CN"/>
          </w:rPr>
          <w:t xml:space="preserve"> (</w:t>
        </w:r>
        <w:r>
          <w:rPr>
            <w:lang w:eastAsia="zh-CN"/>
          </w:rPr>
          <w:fldChar w:fldCharType="begin"/>
        </w:r>
        <w:r>
          <w:rPr>
            <w:lang w:eastAsia="zh-CN"/>
          </w:rPr>
          <w:instrText xml:space="preserve"> HYPERLINK "mailto:</w:instrText>
        </w:r>
        <w:r w:rsidRPr="0072683C">
          <w:instrText>ahutomo2@illinois.edu</w:instrText>
        </w:r>
        <w:r>
          <w:rPr>
            <w:lang w:eastAsia="zh-CN"/>
          </w:rPr>
          <w:instrText xml:space="preserve">" </w:instrText>
        </w:r>
        <w:r>
          <w:rPr>
            <w:lang w:eastAsia="zh-CN"/>
          </w:rPr>
          <w:fldChar w:fldCharType="separate"/>
        </w:r>
        <w:r w:rsidRPr="006C66F1">
          <w:rPr>
            <w:rStyle w:val="Hyperlink"/>
            <w:lang w:eastAsia="zh-CN"/>
          </w:rPr>
          <w:t>ahutomo2@illinois.edu</w:t>
        </w:r>
        <w:r>
          <w:rPr>
            <w:lang w:eastAsia="zh-CN"/>
          </w:rPr>
          <w:fldChar w:fldCharType="end"/>
        </w:r>
        <w:r>
          <w:rPr>
            <w:lang w:eastAsia="zh-CN"/>
          </w:rPr>
          <w:t>)</w:t>
        </w:r>
      </w:ins>
    </w:p>
    <w:p w14:paraId="0DC6730E" w14:textId="6DDCA205" w:rsidR="00322165" w:rsidRDefault="00322165">
      <w:pPr>
        <w:pStyle w:val="ListParagraph"/>
        <w:numPr>
          <w:ilvl w:val="0"/>
          <w:numId w:val="3"/>
        </w:numPr>
        <w:rPr>
          <w:ins w:id="19" w:author="kiteric kiteric" w:date="2019-09-23T11:26:00Z"/>
          <w:lang w:eastAsia="zh-CN"/>
        </w:rPr>
        <w:pPrChange w:id="20" w:author="Ian Hutomo" w:date="2019-09-26T16:09:00Z">
          <w:pPr>
            <w:pStyle w:val="ListParagraph"/>
            <w:numPr>
              <w:numId w:val="2"/>
            </w:numPr>
            <w:ind w:left="783" w:hanging="420"/>
          </w:pPr>
        </w:pPrChange>
      </w:pPr>
      <w:ins w:id="21" w:author="kiteric kiteric" w:date="2019-09-23T11:25:00Z">
        <w:r>
          <w:rPr>
            <w:rFonts w:hint="eastAsia"/>
            <w:lang w:eastAsia="zh-CN"/>
          </w:rPr>
          <w:t>Ale</w:t>
        </w:r>
        <w:r>
          <w:rPr>
            <w:lang w:eastAsia="zh-CN"/>
          </w:rPr>
          <w:t>x</w:t>
        </w:r>
      </w:ins>
      <w:ins w:id="22" w:author="Ian Hutomo" w:date="2019-09-26T16:31:00Z">
        <w:r w:rsidR="00D74B83">
          <w:rPr>
            <w:lang w:eastAsia="zh-CN"/>
          </w:rPr>
          <w:t>ander</w:t>
        </w:r>
      </w:ins>
      <w:ins w:id="23" w:author="kiteric kiteric" w:date="2019-09-23T11:25:00Z">
        <w:r>
          <w:rPr>
            <w:lang w:eastAsia="zh-CN"/>
          </w:rPr>
          <w:t xml:space="preserve"> Ne</w:t>
        </w:r>
      </w:ins>
      <w:ins w:id="24" w:author="kiteric kiteric" w:date="2019-09-23T11:26:00Z">
        <w:r>
          <w:rPr>
            <w:lang w:eastAsia="zh-CN"/>
          </w:rPr>
          <w:t>stle (</w:t>
        </w:r>
      </w:ins>
      <w:ins w:id="25" w:author="Ian Hutomo" w:date="2019-09-26T16:31:00Z">
        <w:r w:rsidR="00D74B83">
          <w:rPr>
            <w:lang w:eastAsia="zh-CN"/>
          </w:rPr>
          <w:fldChar w:fldCharType="begin"/>
        </w:r>
        <w:r w:rsidR="00D74B83">
          <w:rPr>
            <w:lang w:eastAsia="zh-CN"/>
          </w:rPr>
          <w:instrText xml:space="preserve"> HYPERLINK "mailto:</w:instrText>
        </w:r>
      </w:ins>
      <w:ins w:id="26" w:author="kiteric kiteric" w:date="2019-09-23T11:26:00Z">
        <w:r w:rsidR="00D74B83" w:rsidRPr="00D74B83">
          <w:rPr>
            <w:rPrChange w:id="27" w:author="Ian Hutomo" w:date="2019-09-26T16:31:00Z">
              <w:rPr>
                <w:rStyle w:val="Hyperlink"/>
                <w:lang w:eastAsia="zh-CN"/>
              </w:rPr>
            </w:rPrChange>
          </w:rPr>
          <w:instrText>nest</w:instrText>
        </w:r>
      </w:ins>
      <w:ins w:id="28" w:author="Ian Hutomo" w:date="2019-09-26T16:31:00Z">
        <w:r w:rsidR="00D74B83" w:rsidRPr="00D74B83">
          <w:rPr>
            <w:rPrChange w:id="29" w:author="Ian Hutomo" w:date="2019-09-26T16:31:00Z">
              <w:rPr>
                <w:rStyle w:val="Hyperlink"/>
                <w:lang w:eastAsia="zh-CN"/>
              </w:rPr>
            </w:rPrChange>
          </w:rPr>
          <w:instrText>le</w:instrText>
        </w:r>
      </w:ins>
      <w:ins w:id="30" w:author="kiteric kiteric" w:date="2019-09-23T11:26:00Z">
        <w:r w:rsidR="00D74B83" w:rsidRPr="00D74B83">
          <w:rPr>
            <w:rPrChange w:id="31" w:author="Ian Hutomo" w:date="2019-09-26T16:31:00Z">
              <w:rPr>
                <w:rStyle w:val="Hyperlink"/>
                <w:lang w:eastAsia="zh-CN"/>
              </w:rPr>
            </w:rPrChange>
          </w:rPr>
          <w:instrText>2@illinois.edu</w:instrText>
        </w:r>
      </w:ins>
      <w:ins w:id="32" w:author="Ian Hutomo" w:date="2019-09-26T16:31:00Z">
        <w:r w:rsidR="00D74B83">
          <w:rPr>
            <w:lang w:eastAsia="zh-CN"/>
          </w:rPr>
          <w:instrText xml:space="preserve">" </w:instrText>
        </w:r>
        <w:r w:rsidR="00D74B83">
          <w:rPr>
            <w:lang w:eastAsia="zh-CN"/>
          </w:rPr>
          <w:fldChar w:fldCharType="separate"/>
        </w:r>
      </w:ins>
      <w:ins w:id="33" w:author="kiteric kiteric" w:date="2019-09-23T11:26:00Z">
        <w:r w:rsidR="00D74B83" w:rsidRPr="006C66F1">
          <w:rPr>
            <w:rStyle w:val="Hyperlink"/>
            <w:lang w:eastAsia="zh-CN"/>
          </w:rPr>
          <w:t>nest</w:t>
        </w:r>
      </w:ins>
      <w:ins w:id="34" w:author="Ian Hutomo" w:date="2019-09-26T16:31:00Z">
        <w:r w:rsidR="00D74B83" w:rsidRPr="006C66F1">
          <w:rPr>
            <w:rStyle w:val="Hyperlink"/>
            <w:lang w:eastAsia="zh-CN"/>
          </w:rPr>
          <w:t>le</w:t>
        </w:r>
      </w:ins>
      <w:ins w:id="35" w:author="kiteric kiteric" w:date="2019-09-23T11:26:00Z">
        <w:del w:id="36" w:author="Ian Hutomo" w:date="2019-09-26T16:31:00Z">
          <w:r w:rsidR="00D74B83" w:rsidRPr="006C66F1" w:rsidDel="00D74B83">
            <w:rPr>
              <w:rStyle w:val="Hyperlink"/>
              <w:lang w:eastAsia="zh-CN"/>
            </w:rPr>
            <w:delText>el</w:delText>
          </w:r>
        </w:del>
        <w:r w:rsidR="00D74B83" w:rsidRPr="006C66F1">
          <w:rPr>
            <w:rStyle w:val="Hyperlink"/>
            <w:lang w:eastAsia="zh-CN"/>
          </w:rPr>
          <w:t>2@illinois.edu</w:t>
        </w:r>
      </w:ins>
      <w:ins w:id="37" w:author="Ian Hutomo" w:date="2019-09-26T16:31:00Z">
        <w:r w:rsidR="00D74B83">
          <w:rPr>
            <w:lang w:eastAsia="zh-CN"/>
          </w:rPr>
          <w:fldChar w:fldCharType="end"/>
        </w:r>
      </w:ins>
      <w:ins w:id="38" w:author="kiteric kiteric" w:date="2019-09-23T11:26:00Z">
        <w:r>
          <w:rPr>
            <w:lang w:eastAsia="zh-CN"/>
          </w:rPr>
          <w:t>)</w:t>
        </w:r>
      </w:ins>
    </w:p>
    <w:p w14:paraId="2CCF91A5" w14:textId="2A8C927D" w:rsidR="00322165" w:rsidDel="00B52F8A" w:rsidRDefault="00322165">
      <w:pPr>
        <w:pStyle w:val="ListParagraph"/>
        <w:numPr>
          <w:ilvl w:val="0"/>
          <w:numId w:val="3"/>
        </w:numPr>
        <w:rPr>
          <w:ins w:id="39" w:author="kiteric kiteric" w:date="2019-09-23T11:26:00Z"/>
          <w:del w:id="40" w:author="Alex N" w:date="2019-09-27T17:17:00Z"/>
          <w:lang w:eastAsia="zh-CN"/>
        </w:rPr>
        <w:pPrChange w:id="41" w:author="Ian Hutomo" w:date="2019-09-26T16:09:00Z">
          <w:pPr>
            <w:pStyle w:val="ListParagraph"/>
            <w:numPr>
              <w:numId w:val="2"/>
            </w:numPr>
            <w:ind w:left="783" w:hanging="420"/>
          </w:pPr>
        </w:pPrChange>
      </w:pPr>
      <w:ins w:id="42" w:author="kiteric kiteric" w:date="2019-09-23T11:26:00Z">
        <w:del w:id="43" w:author="Alex N" w:date="2019-09-27T17:17:00Z">
          <w:r w:rsidDel="00B52F8A">
            <w:rPr>
              <w:lang w:eastAsia="zh-CN"/>
            </w:rPr>
            <w:delText>Akhmad Rahadian Humoto</w:delText>
          </w:r>
        </w:del>
      </w:ins>
      <w:ins w:id="44" w:author="Ian Hutomo" w:date="2019-09-26T16:01:00Z">
        <w:del w:id="45" w:author="Alex N" w:date="2019-09-27T17:17:00Z">
          <w:r w:rsidR="002C67EC" w:rsidDel="00B52F8A">
            <w:rPr>
              <w:lang w:eastAsia="zh-CN"/>
            </w:rPr>
            <w:delText>tomo</w:delText>
          </w:r>
        </w:del>
      </w:ins>
      <w:ins w:id="46" w:author="kiteric kiteric" w:date="2019-09-23T11:26:00Z">
        <w:del w:id="47" w:author="Alex N" w:date="2019-09-27T17:17:00Z">
          <w:r w:rsidDel="00B52F8A">
            <w:rPr>
              <w:lang w:eastAsia="zh-CN"/>
            </w:rPr>
            <w:delText xml:space="preserve"> (</w:delText>
          </w:r>
        </w:del>
      </w:ins>
      <w:ins w:id="48" w:author="Ian Hutomo" w:date="2019-09-26T16:01:00Z">
        <w:del w:id="49" w:author="Alex N" w:date="2019-09-27T17:17:00Z">
          <w:r w:rsidR="002C67EC" w:rsidDel="00B52F8A">
            <w:rPr>
              <w:lang w:eastAsia="zh-CN"/>
            </w:rPr>
            <w:fldChar w:fldCharType="begin"/>
          </w:r>
          <w:r w:rsidR="002C67EC" w:rsidDel="00B52F8A">
            <w:rPr>
              <w:lang w:eastAsia="zh-CN"/>
            </w:rPr>
            <w:delInstrText xml:space="preserve"> HYPERLINK "mailto:</w:delInstrText>
          </w:r>
        </w:del>
      </w:ins>
      <w:ins w:id="50" w:author="kiteric kiteric" w:date="2019-09-23T11:26:00Z">
        <w:del w:id="51" w:author="Alex N" w:date="2019-09-27T17:17:00Z">
          <w:r w:rsidR="002C67EC" w:rsidRPr="002C67EC" w:rsidDel="00B52F8A">
            <w:rPr>
              <w:rPrChange w:id="52" w:author="Ian Hutomo" w:date="2019-09-26T16:01:00Z">
                <w:rPr>
                  <w:rStyle w:val="Hyperlink"/>
                  <w:lang w:eastAsia="zh-CN"/>
                </w:rPr>
              </w:rPrChange>
            </w:rPr>
            <w:delInstrText>ahu</w:delInstrText>
          </w:r>
        </w:del>
      </w:ins>
      <w:ins w:id="53" w:author="Ian Hutomo" w:date="2019-09-26T16:01:00Z">
        <w:del w:id="54" w:author="Alex N" w:date="2019-09-27T17:17:00Z">
          <w:r w:rsidR="002C67EC" w:rsidRPr="002C67EC" w:rsidDel="00B52F8A">
            <w:rPr>
              <w:rPrChange w:id="55" w:author="Ian Hutomo" w:date="2019-09-26T16:01:00Z">
                <w:rPr>
                  <w:rStyle w:val="Hyperlink"/>
                  <w:lang w:eastAsia="zh-CN"/>
                </w:rPr>
              </w:rPrChange>
            </w:rPr>
            <w:delInstrText>tomo</w:delInstrText>
          </w:r>
        </w:del>
      </w:ins>
      <w:ins w:id="56" w:author="kiteric kiteric" w:date="2019-09-23T11:26:00Z">
        <w:del w:id="57" w:author="Alex N" w:date="2019-09-27T17:17:00Z">
          <w:r w:rsidR="002C67EC" w:rsidRPr="002C67EC" w:rsidDel="00B52F8A">
            <w:rPr>
              <w:rPrChange w:id="58" w:author="Ian Hutomo" w:date="2019-09-26T16:01:00Z">
                <w:rPr>
                  <w:rStyle w:val="Hyperlink"/>
                  <w:lang w:eastAsia="zh-CN"/>
                </w:rPr>
              </w:rPrChange>
            </w:rPr>
            <w:delInstrText>2@illinois.edu</w:delInstrText>
          </w:r>
        </w:del>
      </w:ins>
      <w:ins w:id="59" w:author="Ian Hutomo" w:date="2019-09-26T16:01:00Z">
        <w:del w:id="60" w:author="Alex N" w:date="2019-09-27T17:17:00Z">
          <w:r w:rsidR="002C67EC" w:rsidDel="00B52F8A">
            <w:rPr>
              <w:lang w:eastAsia="zh-CN"/>
            </w:rPr>
            <w:delInstrText xml:space="preserve">" </w:delInstrText>
          </w:r>
          <w:r w:rsidR="002C67EC" w:rsidDel="00B52F8A">
            <w:rPr>
              <w:lang w:eastAsia="zh-CN"/>
            </w:rPr>
            <w:fldChar w:fldCharType="separate"/>
          </w:r>
        </w:del>
      </w:ins>
      <w:ins w:id="61" w:author="kiteric kiteric" w:date="2019-09-23T11:26:00Z">
        <w:del w:id="62" w:author="Alex N" w:date="2019-09-27T17:17:00Z">
          <w:r w:rsidR="002C67EC" w:rsidRPr="006C66F1" w:rsidDel="00B52F8A">
            <w:rPr>
              <w:rStyle w:val="Hyperlink"/>
              <w:lang w:eastAsia="zh-CN"/>
            </w:rPr>
            <w:delText>ahu</w:delText>
          </w:r>
        </w:del>
      </w:ins>
      <w:ins w:id="63" w:author="Ian Hutomo" w:date="2019-09-26T16:01:00Z">
        <w:del w:id="64" w:author="Alex N" w:date="2019-09-27T17:17:00Z">
          <w:r w:rsidR="002C67EC" w:rsidRPr="006C66F1" w:rsidDel="00B52F8A">
            <w:rPr>
              <w:rStyle w:val="Hyperlink"/>
              <w:lang w:eastAsia="zh-CN"/>
            </w:rPr>
            <w:delText>tomo</w:delText>
          </w:r>
        </w:del>
      </w:ins>
      <w:ins w:id="65" w:author="kiteric kiteric" w:date="2019-09-23T11:26:00Z">
        <w:del w:id="66" w:author="Alex N" w:date="2019-09-27T17:17:00Z">
          <w:r w:rsidR="002C67EC" w:rsidRPr="006C66F1" w:rsidDel="00B52F8A">
            <w:rPr>
              <w:rStyle w:val="Hyperlink"/>
              <w:lang w:eastAsia="zh-CN"/>
            </w:rPr>
            <w:delText>moto2@illinois.edu</w:delText>
          </w:r>
        </w:del>
      </w:ins>
      <w:ins w:id="67" w:author="Ian Hutomo" w:date="2019-09-26T16:01:00Z">
        <w:del w:id="68" w:author="Alex N" w:date="2019-09-27T17:17:00Z">
          <w:r w:rsidR="002C67EC" w:rsidDel="00B52F8A">
            <w:rPr>
              <w:lang w:eastAsia="zh-CN"/>
            </w:rPr>
            <w:fldChar w:fldCharType="end"/>
          </w:r>
        </w:del>
      </w:ins>
      <w:ins w:id="69" w:author="kiteric kiteric" w:date="2019-09-23T11:26:00Z">
        <w:del w:id="70" w:author="Alex N" w:date="2019-09-27T17:17:00Z">
          <w:r w:rsidDel="00B52F8A">
            <w:rPr>
              <w:lang w:eastAsia="zh-CN"/>
            </w:rPr>
            <w:delText>)</w:delText>
          </w:r>
        </w:del>
      </w:ins>
    </w:p>
    <w:p w14:paraId="55C23753" w14:textId="6750AE22" w:rsidR="00322165" w:rsidRPr="00322165" w:rsidRDefault="00322165">
      <w:pPr>
        <w:pStyle w:val="ListParagraph"/>
        <w:numPr>
          <w:ilvl w:val="0"/>
          <w:numId w:val="3"/>
        </w:numPr>
        <w:rPr>
          <w:ins w:id="71" w:author="kiteric kiteric" w:date="2019-09-23T11:24:00Z"/>
          <w:lang w:eastAsia="zh-CN"/>
          <w:rPrChange w:id="72" w:author="kiteric kiteric" w:date="2019-09-23T11:24:00Z">
            <w:rPr>
              <w:ins w:id="73" w:author="kiteric kiteric" w:date="2019-09-23T11:24:00Z"/>
              <w:sz w:val="36"/>
              <w:lang w:eastAsia="zh-CN"/>
            </w:rPr>
          </w:rPrChange>
        </w:rPr>
        <w:pPrChange w:id="74" w:author="Ian Hutomo" w:date="2019-09-26T16:09:00Z">
          <w:pPr>
            <w:pStyle w:val="Heading1"/>
          </w:pPr>
        </w:pPrChange>
      </w:pPr>
      <w:ins w:id="75" w:author="kiteric kiteric" w:date="2019-09-23T11:26:00Z">
        <w:r>
          <w:rPr>
            <w:lang w:eastAsia="zh-CN"/>
          </w:rPr>
          <w:t>Yang Liu</w:t>
        </w:r>
      </w:ins>
      <w:ins w:id="76" w:author="kiteric kiteric" w:date="2019-09-23T11:27:00Z">
        <w:r>
          <w:rPr>
            <w:lang w:eastAsia="zh-CN"/>
          </w:rPr>
          <w:t xml:space="preserve"> (yangl18@illinois.edu)</w:t>
        </w:r>
      </w:ins>
    </w:p>
    <w:p w14:paraId="7899D155" w14:textId="279D76EC" w:rsidR="007C0578" w:rsidRPr="00527DF6" w:rsidDel="00B52F8A" w:rsidRDefault="007C0578" w:rsidP="00527DF6">
      <w:pPr>
        <w:pStyle w:val="Heading1"/>
        <w:rPr>
          <w:del w:id="77" w:author="Alex N" w:date="2019-09-27T17:18:00Z"/>
          <w:sz w:val="36"/>
        </w:rPr>
      </w:pPr>
      <w:del w:id="78" w:author="Alex N" w:date="2019-09-27T17:18:00Z">
        <w:r w:rsidRPr="00527DF6" w:rsidDel="00B52F8A">
          <w:rPr>
            <w:sz w:val="36"/>
          </w:rPr>
          <w:delText>Goal</w:delText>
        </w:r>
      </w:del>
      <w:ins w:id="79" w:author="Alex N" w:date="2019-09-27T17:18:00Z">
        <w:r w:rsidR="00B52F8A">
          <w:rPr>
            <w:sz w:val="36"/>
          </w:rPr>
          <w:t>Function</w:t>
        </w:r>
      </w:ins>
    </w:p>
    <w:p w14:paraId="2405A43B" w14:textId="077A24D5" w:rsidR="007C0578" w:rsidRPr="00527DF6" w:rsidRDefault="007C0578" w:rsidP="00785D97">
      <w:pPr>
        <w:rPr>
          <w:rFonts w:ascii="Cambria" w:hAnsi="Cambria"/>
          <w:sz w:val="24"/>
          <w:szCs w:val="24"/>
        </w:rPr>
      </w:pPr>
    </w:p>
    <w:p w14:paraId="73E3B819" w14:textId="3261EF0F" w:rsidR="007C0578" w:rsidRDefault="007C0578" w:rsidP="00527DF6">
      <w:pPr>
        <w:ind w:left="360"/>
        <w:rPr>
          <w:ins w:id="80" w:author="Ian Hutomo" w:date="2019-09-26T16:07:00Z"/>
          <w:rFonts w:ascii="Cambria" w:hAnsi="Cambria"/>
          <w:sz w:val="24"/>
          <w:szCs w:val="24"/>
        </w:rPr>
      </w:pPr>
      <w:r w:rsidRPr="00527DF6">
        <w:rPr>
          <w:rFonts w:ascii="Cambria" w:hAnsi="Cambria"/>
          <w:sz w:val="24"/>
          <w:szCs w:val="24"/>
        </w:rPr>
        <w:t xml:space="preserve">The goal of this project is to create a </w:t>
      </w:r>
      <w:del w:id="81" w:author="kiteric kiteric" w:date="2019-09-23T13:13:00Z">
        <w:r w:rsidRPr="00527DF6" w:rsidDel="00FB2248">
          <w:rPr>
            <w:rFonts w:ascii="Cambria" w:hAnsi="Cambria"/>
            <w:sz w:val="24"/>
            <w:szCs w:val="24"/>
          </w:rPr>
          <w:delText xml:space="preserve">medium </w:delText>
        </w:r>
      </w:del>
      <w:ins w:id="82" w:author="kiteric kiteric" w:date="2019-09-23T13:13:00Z">
        <w:r w:rsidR="00FB2248">
          <w:rPr>
            <w:rFonts w:ascii="Cambria" w:hAnsi="Cambria"/>
            <w:sz w:val="24"/>
            <w:szCs w:val="24"/>
          </w:rPr>
          <w:t>search engine implementation</w:t>
        </w:r>
        <w:r w:rsidR="00FB2248" w:rsidRPr="00527DF6">
          <w:rPr>
            <w:rFonts w:ascii="Cambria" w:hAnsi="Cambria"/>
            <w:sz w:val="24"/>
            <w:szCs w:val="24"/>
          </w:rPr>
          <w:t xml:space="preserve"> </w:t>
        </w:r>
      </w:ins>
      <w:r w:rsidRPr="00527DF6">
        <w:rPr>
          <w:rFonts w:ascii="Cambria" w:hAnsi="Cambria"/>
          <w:sz w:val="24"/>
          <w:szCs w:val="24"/>
        </w:rPr>
        <w:t>that will allow user</w:t>
      </w:r>
      <w:r w:rsidR="008731B4">
        <w:rPr>
          <w:rFonts w:ascii="Cambria" w:hAnsi="Cambria"/>
          <w:sz w:val="24"/>
          <w:szCs w:val="24"/>
        </w:rPr>
        <w:t>s</w:t>
      </w:r>
      <w:r w:rsidRPr="00527DF6">
        <w:rPr>
          <w:rFonts w:ascii="Cambria" w:hAnsi="Cambria"/>
          <w:sz w:val="24"/>
          <w:szCs w:val="24"/>
        </w:rPr>
        <w:t xml:space="preserve"> to query a database of businesses, places, and parks</w:t>
      </w:r>
      <w:r w:rsidR="008731B4">
        <w:rPr>
          <w:rFonts w:ascii="Cambria" w:hAnsi="Cambria"/>
          <w:sz w:val="24"/>
          <w:szCs w:val="24"/>
        </w:rPr>
        <w:t xml:space="preserve"> (which will be referred to as ‘places’ within this document)</w:t>
      </w:r>
      <w:r w:rsidRPr="00527DF6">
        <w:rPr>
          <w:rFonts w:ascii="Cambria" w:hAnsi="Cambria"/>
          <w:sz w:val="24"/>
          <w:szCs w:val="24"/>
        </w:rPr>
        <w:t xml:space="preserve"> using </w:t>
      </w:r>
      <w:ins w:id="83" w:author="Ian Hutomo" w:date="2019-09-26T16:01:00Z">
        <w:r w:rsidR="002C67EC">
          <w:rPr>
            <w:rFonts w:ascii="Cambria" w:hAnsi="Cambria"/>
            <w:sz w:val="24"/>
            <w:szCs w:val="24"/>
          </w:rPr>
          <w:t xml:space="preserve">natural language </w:t>
        </w:r>
      </w:ins>
      <w:r w:rsidRPr="00527DF6">
        <w:rPr>
          <w:rFonts w:ascii="Cambria" w:hAnsi="Cambria"/>
          <w:sz w:val="24"/>
          <w:szCs w:val="24"/>
        </w:rPr>
        <w:t>attributes such as ‘child friendly’, ‘Italian food’, or ‘beautiful building’ in order to quickly receive</w:t>
      </w:r>
      <w:r w:rsidR="008731B4">
        <w:rPr>
          <w:rFonts w:ascii="Cambria" w:hAnsi="Cambria"/>
          <w:sz w:val="24"/>
          <w:szCs w:val="24"/>
        </w:rPr>
        <w:t xml:space="preserve"> relevant places</w:t>
      </w:r>
      <w:r w:rsidRPr="00527DF6">
        <w:rPr>
          <w:rFonts w:ascii="Cambria" w:hAnsi="Cambria"/>
          <w:sz w:val="24"/>
          <w:szCs w:val="24"/>
        </w:rPr>
        <w:t>.</w:t>
      </w:r>
    </w:p>
    <w:p w14:paraId="721CE5EB" w14:textId="59AD4F8C" w:rsidR="000061E4" w:rsidRDefault="000061E4" w:rsidP="00527DF6">
      <w:pPr>
        <w:ind w:left="360"/>
        <w:rPr>
          <w:ins w:id="84" w:author="Ian Hutomo" w:date="2019-09-26T16:07:00Z"/>
          <w:rFonts w:ascii="Cambria" w:hAnsi="Cambria"/>
          <w:sz w:val="24"/>
          <w:szCs w:val="24"/>
        </w:rPr>
      </w:pPr>
    </w:p>
    <w:p w14:paraId="68D18C57" w14:textId="79F50020" w:rsidR="000061E4" w:rsidRDefault="000061E4" w:rsidP="00527DF6">
      <w:pPr>
        <w:ind w:left="360"/>
        <w:rPr>
          <w:ins w:id="85" w:author="Ian Hutomo" w:date="2019-09-26T16:24:00Z"/>
          <w:rFonts w:ascii="Cambria" w:hAnsi="Cambria"/>
          <w:sz w:val="24"/>
          <w:szCs w:val="24"/>
        </w:rPr>
      </w:pPr>
      <w:ins w:id="86" w:author="Ian Hutomo" w:date="2019-09-26T16:07:00Z">
        <w:r w:rsidRPr="000061E4">
          <w:rPr>
            <w:rFonts w:ascii="Cambria" w:hAnsi="Cambria"/>
            <w:sz w:val="24"/>
            <w:szCs w:val="24"/>
          </w:rPr>
          <w:t>The Data-User-Service (DUS) Triangle</w:t>
        </w:r>
        <w:r>
          <w:rPr>
            <w:rFonts w:ascii="Cambria" w:hAnsi="Cambria"/>
            <w:sz w:val="24"/>
            <w:szCs w:val="24"/>
          </w:rPr>
          <w:t xml:space="preserve"> for this project will be as follows:</w:t>
        </w:r>
      </w:ins>
    </w:p>
    <w:p w14:paraId="4712D6D7" w14:textId="38C8E2D4" w:rsidR="00753B7B" w:rsidRDefault="00753B7B" w:rsidP="00527DF6">
      <w:pPr>
        <w:ind w:left="360"/>
        <w:rPr>
          <w:ins w:id="87" w:author="Ian Hutomo" w:date="2019-09-26T16:24:00Z"/>
          <w:rFonts w:ascii="Cambria" w:hAnsi="Cambria"/>
          <w:sz w:val="24"/>
          <w:szCs w:val="24"/>
        </w:rPr>
      </w:pPr>
    </w:p>
    <w:p w14:paraId="230F3B9D" w14:textId="0438D750" w:rsidR="00657C88" w:rsidRPr="005C6A11" w:rsidRDefault="00753B7B" w:rsidP="005C6A11">
      <w:pPr>
        <w:ind w:left="360"/>
        <w:rPr>
          <w:ins w:id="88" w:author="Ian Hutomo" w:date="2019-09-26T16:27:00Z"/>
          <w:rFonts w:ascii="Cambria" w:hAnsi="Cambria"/>
          <w:sz w:val="24"/>
          <w:szCs w:val="24"/>
        </w:rPr>
      </w:pPr>
      <w:ins w:id="89" w:author="Ian Hutomo" w:date="2019-09-26T16:25:00Z">
        <w:r>
          <w:rPr>
            <w:rFonts w:ascii="Cambria" w:hAnsi="Cambria"/>
            <w:noProof/>
            <w:sz w:val="24"/>
            <w:szCs w:val="24"/>
          </w:rPr>
          <w:drawing>
            <wp:inline distT="0" distB="0" distL="0" distR="0" wp14:anchorId="75847241" wp14:editId="18707CBD">
              <wp:extent cx="5486400" cy="2921000"/>
              <wp:effectExtent l="0" t="19050" r="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ins>
    </w:p>
    <w:p w14:paraId="6889EA7F" w14:textId="15844726" w:rsidR="000244E4" w:rsidRDefault="000244E4" w:rsidP="00527DF6">
      <w:pPr>
        <w:pStyle w:val="Heading1"/>
        <w:rPr>
          <w:ins w:id="90" w:author="Alex N" w:date="2019-09-27T18:01:00Z"/>
          <w:sz w:val="36"/>
        </w:rPr>
      </w:pPr>
      <w:ins w:id="91" w:author="Alex N" w:date="2019-09-27T18:01:00Z">
        <w:r>
          <w:rPr>
            <w:sz w:val="36"/>
          </w:rPr>
          <w:lastRenderedPageBreak/>
          <w:t>Similar Tools</w:t>
        </w:r>
      </w:ins>
    </w:p>
    <w:p w14:paraId="0EAA2F9C" w14:textId="31F12CFE" w:rsidR="000244E4" w:rsidRDefault="000244E4" w:rsidP="000244E4">
      <w:pPr>
        <w:rPr>
          <w:ins w:id="92" w:author="Alex N" w:date="2019-09-27T18:01:00Z"/>
        </w:rPr>
      </w:pPr>
    </w:p>
    <w:p w14:paraId="0C57E465" w14:textId="69FFC53E" w:rsidR="000244E4" w:rsidRDefault="00E34FAA" w:rsidP="000244E4">
      <w:pPr>
        <w:rPr>
          <w:ins w:id="93" w:author="Alex N" w:date="2019-09-27T18:22:00Z"/>
          <w:rFonts w:ascii="Cambria" w:hAnsi="Cambria"/>
          <w:sz w:val="24"/>
          <w:szCs w:val="24"/>
        </w:rPr>
      </w:pPr>
      <w:ins w:id="94" w:author="Alex N" w:date="2019-09-27T18:04:00Z">
        <w:r>
          <w:rPr>
            <w:rFonts w:ascii="Cambria" w:hAnsi="Cambria"/>
            <w:sz w:val="24"/>
            <w:szCs w:val="24"/>
          </w:rPr>
          <w:t>Travel and review companies</w:t>
        </w:r>
      </w:ins>
      <w:ins w:id="95" w:author="Alex N" w:date="2019-09-27T18:05:00Z">
        <w:r>
          <w:rPr>
            <w:rFonts w:ascii="Cambria" w:hAnsi="Cambria"/>
            <w:sz w:val="24"/>
            <w:szCs w:val="24"/>
          </w:rPr>
          <w:t>,</w:t>
        </w:r>
      </w:ins>
      <w:ins w:id="96" w:author="Alex N" w:date="2019-09-27T18:04:00Z">
        <w:r>
          <w:rPr>
            <w:rFonts w:ascii="Cambria" w:hAnsi="Cambria"/>
            <w:sz w:val="24"/>
            <w:szCs w:val="24"/>
          </w:rPr>
          <w:t xml:space="preserve"> </w:t>
        </w:r>
      </w:ins>
      <w:ins w:id="97" w:author="Alex N" w:date="2019-09-27T18:05:00Z">
        <w:r>
          <w:rPr>
            <w:rFonts w:ascii="Cambria" w:hAnsi="Cambria"/>
            <w:sz w:val="24"/>
            <w:szCs w:val="24"/>
          </w:rPr>
          <w:t xml:space="preserve">such as </w:t>
        </w:r>
        <w:r w:rsidRPr="00E34FAA">
          <w:rPr>
            <w:rFonts w:ascii="Cambria" w:hAnsi="Cambria"/>
            <w:i/>
            <w:iCs/>
            <w:sz w:val="24"/>
            <w:szCs w:val="24"/>
            <w:rPrChange w:id="98" w:author="Alex N" w:date="2019-09-27T18:05:00Z">
              <w:rPr>
                <w:rFonts w:ascii="Cambria" w:hAnsi="Cambria"/>
                <w:sz w:val="24"/>
                <w:szCs w:val="24"/>
              </w:rPr>
            </w:rPrChange>
          </w:rPr>
          <w:t>Yelp</w:t>
        </w:r>
        <w:r>
          <w:rPr>
            <w:rFonts w:ascii="Cambria" w:hAnsi="Cambria"/>
            <w:i/>
            <w:iCs/>
            <w:sz w:val="24"/>
            <w:szCs w:val="24"/>
          </w:rPr>
          <w:t xml:space="preserve"> </w:t>
        </w:r>
        <w:r>
          <w:rPr>
            <w:rFonts w:ascii="Cambria" w:hAnsi="Cambria"/>
            <w:sz w:val="24"/>
            <w:szCs w:val="24"/>
          </w:rPr>
          <w:t xml:space="preserve">and </w:t>
        </w:r>
        <w:r>
          <w:rPr>
            <w:rFonts w:ascii="Cambria" w:hAnsi="Cambria"/>
            <w:i/>
            <w:iCs/>
            <w:sz w:val="24"/>
            <w:szCs w:val="24"/>
          </w:rPr>
          <w:t>Trip Advisor</w:t>
        </w:r>
        <w:r>
          <w:rPr>
            <w:rFonts w:ascii="Cambria" w:hAnsi="Cambria"/>
            <w:sz w:val="24"/>
            <w:szCs w:val="24"/>
          </w:rPr>
          <w:t>, g</w:t>
        </w:r>
      </w:ins>
      <w:ins w:id="99" w:author="Alex N" w:date="2019-09-27T18:06:00Z">
        <w:r>
          <w:rPr>
            <w:rFonts w:ascii="Cambria" w:hAnsi="Cambria"/>
            <w:sz w:val="24"/>
            <w:szCs w:val="24"/>
          </w:rPr>
          <w:t>enerally feature a search bar on their homepage which allows users the ability to use query</w:t>
        </w:r>
      </w:ins>
      <w:ins w:id="100" w:author="Alex N" w:date="2019-09-27T18:07:00Z">
        <w:r>
          <w:rPr>
            <w:rFonts w:ascii="Cambria" w:hAnsi="Cambria"/>
            <w:sz w:val="24"/>
            <w:szCs w:val="24"/>
          </w:rPr>
          <w:t xml:space="preserve"> terms in order to retrieve relevant places.  However, </w:t>
        </w:r>
      </w:ins>
      <w:ins w:id="101" w:author="Alex N" w:date="2019-09-27T18:18:00Z">
        <w:r w:rsidR="00FC2F9B">
          <w:rPr>
            <w:rFonts w:ascii="Cambria" w:hAnsi="Cambria"/>
            <w:sz w:val="24"/>
            <w:szCs w:val="24"/>
          </w:rPr>
          <w:t>these site</w:t>
        </w:r>
      </w:ins>
      <w:ins w:id="102" w:author="Alex N" w:date="2019-09-27T18:20:00Z">
        <w:r w:rsidR="00FC2F9B">
          <w:rPr>
            <w:rFonts w:ascii="Cambria" w:hAnsi="Cambria"/>
            <w:sz w:val="24"/>
            <w:szCs w:val="24"/>
          </w:rPr>
          <w:t>s</w:t>
        </w:r>
      </w:ins>
      <w:ins w:id="103" w:author="Alex N" w:date="2019-09-27T18:18:00Z">
        <w:r w:rsidR="00FC2F9B">
          <w:rPr>
            <w:rFonts w:ascii="Cambria" w:hAnsi="Cambria"/>
            <w:sz w:val="24"/>
            <w:szCs w:val="24"/>
          </w:rPr>
          <w:t xml:space="preserve"> use the query terms to find </w:t>
        </w:r>
      </w:ins>
      <w:ins w:id="104" w:author="Alex N" w:date="2019-09-27T18:19:00Z">
        <w:r w:rsidR="00FC2F9B">
          <w:rPr>
            <w:rFonts w:ascii="Cambria" w:hAnsi="Cambria"/>
            <w:sz w:val="24"/>
            <w:szCs w:val="24"/>
          </w:rPr>
          <w:t>relevant reviews using a unigram model.  This often provides non-rel</w:t>
        </w:r>
      </w:ins>
      <w:ins w:id="105" w:author="Alex N" w:date="2019-09-27T18:20:00Z">
        <w:r w:rsidR="00FC2F9B">
          <w:rPr>
            <w:rFonts w:ascii="Cambria" w:hAnsi="Cambria"/>
            <w:sz w:val="24"/>
            <w:szCs w:val="24"/>
          </w:rPr>
          <w:t>e</w:t>
        </w:r>
      </w:ins>
      <w:ins w:id="106" w:author="Alex N" w:date="2019-09-27T18:19:00Z">
        <w:r w:rsidR="00FC2F9B">
          <w:rPr>
            <w:rFonts w:ascii="Cambria" w:hAnsi="Cambria"/>
            <w:sz w:val="24"/>
            <w:szCs w:val="24"/>
          </w:rPr>
          <w:t>v</w:t>
        </w:r>
      </w:ins>
      <w:ins w:id="107" w:author="Alex N" w:date="2019-09-27T18:20:00Z">
        <w:r w:rsidR="00FC2F9B">
          <w:rPr>
            <w:rFonts w:ascii="Cambria" w:hAnsi="Cambria"/>
            <w:sz w:val="24"/>
            <w:szCs w:val="24"/>
          </w:rPr>
          <w:t>a</w:t>
        </w:r>
      </w:ins>
      <w:ins w:id="108" w:author="Alex N" w:date="2019-09-27T18:19:00Z">
        <w:r w:rsidR="00FC2F9B">
          <w:rPr>
            <w:rFonts w:ascii="Cambria" w:hAnsi="Cambria"/>
            <w:sz w:val="24"/>
            <w:szCs w:val="24"/>
          </w:rPr>
          <w:t xml:space="preserve">nt </w:t>
        </w:r>
      </w:ins>
      <w:ins w:id="109" w:author="Alex N" w:date="2019-09-27T18:20:00Z">
        <w:r w:rsidR="00FC2F9B">
          <w:rPr>
            <w:rFonts w:ascii="Cambria" w:hAnsi="Cambria"/>
            <w:sz w:val="24"/>
            <w:szCs w:val="24"/>
          </w:rPr>
          <w:t xml:space="preserve">results, for example, the query “child friendly” will feature </w:t>
        </w:r>
      </w:ins>
      <w:ins w:id="110" w:author="Alex N" w:date="2019-09-27T18:21:00Z">
        <w:r w:rsidR="00FC2F9B">
          <w:rPr>
            <w:rFonts w:ascii="Cambria" w:hAnsi="Cambria"/>
            <w:sz w:val="24"/>
            <w:szCs w:val="24"/>
          </w:rPr>
          <w:t>reviews that mention “vegan friendly”.</w:t>
        </w:r>
      </w:ins>
    </w:p>
    <w:p w14:paraId="143ED24A" w14:textId="49161089" w:rsidR="00510C52" w:rsidRDefault="00510C52" w:rsidP="000244E4">
      <w:pPr>
        <w:rPr>
          <w:ins w:id="111" w:author="Alex N" w:date="2019-09-27T18:22:00Z"/>
          <w:rFonts w:ascii="Cambria" w:hAnsi="Cambria"/>
          <w:sz w:val="24"/>
          <w:szCs w:val="24"/>
        </w:rPr>
      </w:pPr>
    </w:p>
    <w:p w14:paraId="6E8545B0" w14:textId="0537B867" w:rsidR="005C6A11" w:rsidRDefault="00510C52" w:rsidP="000244E4">
      <w:pPr>
        <w:rPr>
          <w:rFonts w:ascii="Cambria" w:hAnsi="Cambria"/>
          <w:sz w:val="24"/>
          <w:szCs w:val="24"/>
        </w:rPr>
      </w:pPr>
      <w:ins w:id="112" w:author="Alex N" w:date="2019-09-27T18:22:00Z">
        <w:r>
          <w:rPr>
            <w:rFonts w:ascii="Cambria" w:hAnsi="Cambria"/>
            <w:sz w:val="24"/>
            <w:szCs w:val="24"/>
          </w:rPr>
          <w:t xml:space="preserve">Our system </w:t>
        </w:r>
      </w:ins>
      <w:ins w:id="113" w:author="Alex N" w:date="2019-09-27T18:23:00Z">
        <w:r>
          <w:rPr>
            <w:rFonts w:ascii="Cambria" w:hAnsi="Cambria"/>
            <w:sz w:val="24"/>
            <w:szCs w:val="24"/>
          </w:rPr>
          <w:t>overcomes this by using topic modeling to label places based on what is mentioned in review</w:t>
        </w:r>
      </w:ins>
      <w:ins w:id="114" w:author="Alex N" w:date="2019-09-27T18:24:00Z">
        <w:r>
          <w:rPr>
            <w:rFonts w:ascii="Cambria" w:hAnsi="Cambria"/>
            <w:sz w:val="24"/>
            <w:szCs w:val="24"/>
          </w:rPr>
          <w:t xml:space="preserve"> and then enabling the user to query the labels rather than the reviews themselves.</w:t>
        </w:r>
      </w:ins>
    </w:p>
    <w:p w14:paraId="45A9FC64" w14:textId="77777777" w:rsidR="005C6A11" w:rsidRDefault="005C6A11">
      <w:pPr>
        <w:rPr>
          <w:rFonts w:ascii="Cambria" w:hAnsi="Cambria"/>
          <w:sz w:val="24"/>
          <w:szCs w:val="24"/>
        </w:rPr>
      </w:pPr>
      <w:r>
        <w:rPr>
          <w:rFonts w:ascii="Cambria" w:hAnsi="Cambria"/>
          <w:sz w:val="24"/>
          <w:szCs w:val="24"/>
        </w:rPr>
        <w:br w:type="page"/>
      </w:r>
    </w:p>
    <w:p w14:paraId="3F339F5C" w14:textId="34382255" w:rsidR="00785D97" w:rsidRPr="00527DF6" w:rsidDel="00B52F8A" w:rsidRDefault="00785D97" w:rsidP="00527DF6">
      <w:pPr>
        <w:pStyle w:val="Heading1"/>
        <w:rPr>
          <w:del w:id="115" w:author="Alex N" w:date="2019-09-27T17:20:00Z"/>
          <w:sz w:val="36"/>
        </w:rPr>
      </w:pPr>
      <w:del w:id="116" w:author="Alex N" w:date="2019-09-27T17:20:00Z">
        <w:r w:rsidRPr="00527DF6" w:rsidDel="00B52F8A">
          <w:rPr>
            <w:sz w:val="36"/>
          </w:rPr>
          <w:lastRenderedPageBreak/>
          <w:delText>Summary</w:delText>
        </w:r>
      </w:del>
      <w:ins w:id="117" w:author="Alex N" w:date="2019-09-27T17:20:00Z">
        <w:r w:rsidR="00B52F8A">
          <w:rPr>
            <w:sz w:val="36"/>
          </w:rPr>
          <w:t>T</w:t>
        </w:r>
        <w:bookmarkStart w:id="118" w:name="_GoBack"/>
        <w:bookmarkEnd w:id="118"/>
        <w:r w:rsidR="00B52F8A">
          <w:rPr>
            <w:sz w:val="36"/>
          </w:rPr>
          <w:t>echnology</w:t>
        </w:r>
      </w:ins>
    </w:p>
    <w:p w14:paraId="39FFE315" w14:textId="0BA57EDC" w:rsidR="007C0578" w:rsidRPr="00527DF6" w:rsidRDefault="007C0578" w:rsidP="00785D97">
      <w:pPr>
        <w:rPr>
          <w:rFonts w:ascii="Cambria" w:hAnsi="Cambria"/>
          <w:sz w:val="24"/>
          <w:szCs w:val="24"/>
        </w:rPr>
      </w:pPr>
    </w:p>
    <w:p w14:paraId="5C14ED46" w14:textId="7FBE7574" w:rsidR="007C0578" w:rsidRPr="00527DF6" w:rsidRDefault="007C0578" w:rsidP="00527DF6">
      <w:pPr>
        <w:pStyle w:val="Heading2"/>
      </w:pPr>
      <w:r w:rsidRPr="00527DF6">
        <w:t>View</w:t>
      </w:r>
    </w:p>
    <w:p w14:paraId="48ACE01F" w14:textId="77777777" w:rsidR="00527DF6" w:rsidRPr="00527DF6" w:rsidRDefault="00527DF6" w:rsidP="00527DF6"/>
    <w:p w14:paraId="3F2F35D9" w14:textId="4E049AB2" w:rsidR="00391829" w:rsidRDefault="007C0578" w:rsidP="00527DF6">
      <w:pPr>
        <w:ind w:left="360"/>
        <w:rPr>
          <w:ins w:id="119" w:author="Alex N" w:date="2019-09-27T17:22:00Z"/>
          <w:rFonts w:ascii="Cambria" w:hAnsi="Cambria"/>
          <w:sz w:val="24"/>
          <w:szCs w:val="24"/>
        </w:rPr>
      </w:pPr>
      <w:r w:rsidRPr="00527DF6">
        <w:rPr>
          <w:rFonts w:ascii="Cambria" w:hAnsi="Cambria"/>
          <w:sz w:val="24"/>
          <w:szCs w:val="24"/>
        </w:rPr>
        <w:t>The</w:t>
      </w:r>
      <w:r w:rsidR="004748E3">
        <w:rPr>
          <w:rFonts w:ascii="Cambria" w:hAnsi="Cambria"/>
          <w:sz w:val="24"/>
          <w:szCs w:val="24"/>
        </w:rPr>
        <w:t xml:space="preserve"> application </w:t>
      </w:r>
      <w:del w:id="120" w:author="Ian Hutomo" w:date="2019-09-26T16:02:00Z">
        <w:r w:rsidR="004748E3" w:rsidDel="004C272C">
          <w:rPr>
            <w:rFonts w:ascii="Cambria" w:hAnsi="Cambria"/>
            <w:sz w:val="24"/>
            <w:szCs w:val="24"/>
          </w:rPr>
          <w:delText>could be either web or desktop</w:delText>
        </w:r>
      </w:del>
      <w:ins w:id="121" w:author="Ian Hutomo" w:date="2019-09-26T16:02:00Z">
        <w:r w:rsidR="004C272C">
          <w:rPr>
            <w:rFonts w:ascii="Cambria" w:hAnsi="Cambria"/>
            <w:sz w:val="24"/>
            <w:szCs w:val="24"/>
          </w:rPr>
          <w:t>will be a web application</w:t>
        </w:r>
      </w:ins>
      <w:r w:rsidRPr="00527DF6">
        <w:rPr>
          <w:rFonts w:ascii="Cambria" w:hAnsi="Cambria"/>
          <w:sz w:val="24"/>
          <w:szCs w:val="24"/>
        </w:rPr>
        <w:t>.</w:t>
      </w:r>
      <w:r w:rsidR="00391829" w:rsidRPr="00527DF6">
        <w:rPr>
          <w:rFonts w:ascii="Cambria" w:hAnsi="Cambria"/>
          <w:sz w:val="24"/>
          <w:szCs w:val="24"/>
        </w:rPr>
        <w:t xml:space="preserve">  The interface </w:t>
      </w:r>
      <w:del w:id="122" w:author="Alex N" w:date="2019-09-27T17:21:00Z">
        <w:r w:rsidR="00391829" w:rsidRPr="00527DF6" w:rsidDel="00B52F8A">
          <w:rPr>
            <w:rFonts w:ascii="Cambria" w:hAnsi="Cambria"/>
            <w:sz w:val="24"/>
            <w:szCs w:val="24"/>
          </w:rPr>
          <w:delText>would only need</w:delText>
        </w:r>
      </w:del>
      <w:ins w:id="123" w:author="Alex N" w:date="2019-09-27T17:21:00Z">
        <w:r w:rsidR="00B52F8A">
          <w:rPr>
            <w:rFonts w:ascii="Cambria" w:hAnsi="Cambria"/>
            <w:sz w:val="24"/>
            <w:szCs w:val="24"/>
          </w:rPr>
          <w:t>will only</w:t>
        </w:r>
      </w:ins>
      <w:del w:id="124" w:author="Alex N" w:date="2019-09-27T17:21:00Z">
        <w:r w:rsidR="00391829" w:rsidRPr="00527DF6" w:rsidDel="00B52F8A">
          <w:rPr>
            <w:rFonts w:ascii="Cambria" w:hAnsi="Cambria"/>
            <w:sz w:val="24"/>
            <w:szCs w:val="24"/>
          </w:rPr>
          <w:delText xml:space="preserve"> to</w:delText>
        </w:r>
      </w:del>
      <w:r w:rsidR="00391829" w:rsidRPr="00527DF6">
        <w:rPr>
          <w:rFonts w:ascii="Cambria" w:hAnsi="Cambria"/>
          <w:sz w:val="24"/>
          <w:szCs w:val="24"/>
        </w:rPr>
        <w:t xml:space="preserve"> receive </w:t>
      </w:r>
      <w:del w:id="125" w:author="Alex N" w:date="2019-09-27T17:21:00Z">
        <w:r w:rsidR="00391829" w:rsidRPr="00527DF6" w:rsidDel="00844696">
          <w:rPr>
            <w:rFonts w:ascii="Cambria" w:hAnsi="Cambria"/>
            <w:sz w:val="24"/>
            <w:szCs w:val="24"/>
          </w:rPr>
          <w:delText xml:space="preserve">the </w:delText>
        </w:r>
      </w:del>
      <w:r w:rsidR="00391829" w:rsidRPr="00527DF6">
        <w:rPr>
          <w:rFonts w:ascii="Cambria" w:hAnsi="Cambria"/>
          <w:sz w:val="24"/>
          <w:szCs w:val="24"/>
        </w:rPr>
        <w:t>user quer</w:t>
      </w:r>
      <w:del w:id="126" w:author="Alex N" w:date="2019-09-27T17:21:00Z">
        <w:r w:rsidR="00391829" w:rsidRPr="00527DF6" w:rsidDel="00844696">
          <w:rPr>
            <w:rFonts w:ascii="Cambria" w:hAnsi="Cambria"/>
            <w:sz w:val="24"/>
            <w:szCs w:val="24"/>
          </w:rPr>
          <w:delText>y</w:delText>
        </w:r>
      </w:del>
      <w:ins w:id="127" w:author="Alex N" w:date="2019-09-27T17:21:00Z">
        <w:r w:rsidR="00844696">
          <w:rPr>
            <w:rFonts w:ascii="Cambria" w:hAnsi="Cambria"/>
            <w:sz w:val="24"/>
            <w:szCs w:val="24"/>
          </w:rPr>
          <w:t>ies</w:t>
        </w:r>
      </w:ins>
      <w:r w:rsidR="00391829" w:rsidRPr="00527DF6">
        <w:rPr>
          <w:rFonts w:ascii="Cambria" w:hAnsi="Cambria"/>
          <w:sz w:val="24"/>
          <w:szCs w:val="24"/>
        </w:rPr>
        <w:t xml:space="preserve"> and display the results.  The places in the result</w:t>
      </w:r>
      <w:r w:rsidR="004748E3">
        <w:rPr>
          <w:rFonts w:ascii="Cambria" w:hAnsi="Cambria"/>
          <w:sz w:val="24"/>
          <w:szCs w:val="24"/>
        </w:rPr>
        <w:t>s</w:t>
      </w:r>
      <w:r w:rsidR="00391829" w:rsidRPr="00527DF6">
        <w:rPr>
          <w:rFonts w:ascii="Cambria" w:hAnsi="Cambria"/>
          <w:sz w:val="24"/>
          <w:szCs w:val="24"/>
        </w:rPr>
        <w:t xml:space="preserve"> will have a URL </w:t>
      </w:r>
      <w:r w:rsidR="004748E3">
        <w:rPr>
          <w:rFonts w:ascii="Cambria" w:hAnsi="Cambria"/>
          <w:sz w:val="24"/>
          <w:szCs w:val="24"/>
        </w:rPr>
        <w:t>and/</w:t>
      </w:r>
      <w:r w:rsidR="00391829" w:rsidRPr="00527DF6">
        <w:rPr>
          <w:rFonts w:ascii="Cambria" w:hAnsi="Cambria"/>
          <w:sz w:val="24"/>
          <w:szCs w:val="24"/>
        </w:rPr>
        <w:t>or Geo location that can be used to link the user to relevant pages</w:t>
      </w:r>
      <w:r w:rsidR="004748E3">
        <w:rPr>
          <w:rFonts w:ascii="Cambria" w:hAnsi="Cambria"/>
          <w:sz w:val="24"/>
          <w:szCs w:val="24"/>
        </w:rPr>
        <w:t xml:space="preserve"> such as Google Maps or business web page</w:t>
      </w:r>
      <w:r w:rsidR="00391829" w:rsidRPr="00527DF6">
        <w:rPr>
          <w:rFonts w:ascii="Cambria" w:hAnsi="Cambria"/>
          <w:sz w:val="24"/>
          <w:szCs w:val="24"/>
        </w:rPr>
        <w:t>.</w:t>
      </w:r>
    </w:p>
    <w:p w14:paraId="21AF762F" w14:textId="6355A28B" w:rsidR="00844696" w:rsidRDefault="00844696" w:rsidP="00527DF6">
      <w:pPr>
        <w:ind w:left="360"/>
        <w:rPr>
          <w:ins w:id="128" w:author="Alex N" w:date="2019-09-27T17:22:00Z"/>
          <w:rFonts w:ascii="Cambria" w:hAnsi="Cambria"/>
          <w:sz w:val="24"/>
          <w:szCs w:val="24"/>
        </w:rPr>
      </w:pPr>
    </w:p>
    <w:p w14:paraId="6749948C" w14:textId="6FDB5B16" w:rsidR="00844696" w:rsidRDefault="00844696" w:rsidP="00844696">
      <w:pPr>
        <w:pStyle w:val="ListParagraph"/>
        <w:numPr>
          <w:ilvl w:val="0"/>
          <w:numId w:val="4"/>
        </w:numPr>
        <w:rPr>
          <w:ins w:id="129" w:author="Alex N" w:date="2019-09-27T17:23:00Z"/>
          <w:rFonts w:ascii="Cambria" w:hAnsi="Cambria"/>
          <w:sz w:val="24"/>
          <w:szCs w:val="24"/>
        </w:rPr>
      </w:pPr>
      <w:ins w:id="130" w:author="Alex N" w:date="2019-09-27T17:23:00Z">
        <w:r>
          <w:rPr>
            <w:rFonts w:ascii="Cambria" w:hAnsi="Cambria"/>
            <w:sz w:val="24"/>
            <w:szCs w:val="24"/>
          </w:rPr>
          <w:t>Python Flask Framework</w:t>
        </w:r>
      </w:ins>
    </w:p>
    <w:p w14:paraId="4D423CEC" w14:textId="6290A0E5" w:rsidR="00844696" w:rsidRPr="00844696" w:rsidRDefault="00844696" w:rsidP="00844696">
      <w:pPr>
        <w:pStyle w:val="ListParagraph"/>
        <w:numPr>
          <w:ilvl w:val="0"/>
          <w:numId w:val="4"/>
        </w:numPr>
        <w:rPr>
          <w:rFonts w:ascii="Cambria" w:hAnsi="Cambria"/>
          <w:sz w:val="24"/>
          <w:szCs w:val="24"/>
          <w:rPrChange w:id="131" w:author="Alex N" w:date="2019-09-27T17:23:00Z">
            <w:rPr/>
          </w:rPrChange>
        </w:rPr>
        <w:pPrChange w:id="132" w:author="Alex N" w:date="2019-09-27T17:23:00Z">
          <w:pPr>
            <w:ind w:left="360"/>
          </w:pPr>
        </w:pPrChange>
      </w:pPr>
      <w:ins w:id="133" w:author="Alex N" w:date="2019-09-27T17:23:00Z">
        <w:r>
          <w:rPr>
            <w:rFonts w:ascii="Cambria" w:hAnsi="Cambria"/>
            <w:sz w:val="24"/>
            <w:szCs w:val="24"/>
          </w:rPr>
          <w:t>Bootstrap CSS Framework</w:t>
        </w:r>
      </w:ins>
    </w:p>
    <w:p w14:paraId="46E0F39A" w14:textId="77777777" w:rsidR="00527DF6" w:rsidRDefault="00527DF6" w:rsidP="00527DF6">
      <w:pPr>
        <w:rPr>
          <w:rFonts w:ascii="Cambria" w:hAnsi="Cambria"/>
          <w:sz w:val="24"/>
          <w:szCs w:val="24"/>
        </w:rPr>
      </w:pPr>
    </w:p>
    <w:p w14:paraId="3DE8BE3A" w14:textId="60DB0967" w:rsidR="00B67A10" w:rsidRPr="00527DF6" w:rsidDel="00C44438" w:rsidRDefault="00B67A10" w:rsidP="00527DF6">
      <w:pPr>
        <w:ind w:left="360"/>
        <w:rPr>
          <w:del w:id="134" w:author="Ian Hutomo" w:date="2019-09-26T16:03:00Z"/>
          <w:rFonts w:ascii="Cambria" w:hAnsi="Cambria"/>
          <w:sz w:val="24"/>
          <w:szCs w:val="24"/>
        </w:rPr>
      </w:pPr>
      <w:del w:id="135" w:author="Alex N" w:date="2019-09-27T17:22:00Z">
        <w:r w:rsidRPr="00527DF6" w:rsidDel="00844696">
          <w:rPr>
            <w:rFonts w:ascii="Cambria" w:hAnsi="Cambria"/>
            <w:sz w:val="24"/>
            <w:szCs w:val="24"/>
          </w:rPr>
          <w:delText>A web application would use a SPA</w:delText>
        </w:r>
        <w:r w:rsidR="004748E3" w:rsidDel="00844696">
          <w:rPr>
            <w:rFonts w:ascii="Cambria" w:hAnsi="Cambria"/>
            <w:sz w:val="24"/>
            <w:szCs w:val="24"/>
          </w:rPr>
          <w:delText xml:space="preserve"> framework such as</w:delText>
        </w:r>
        <w:r w:rsidRPr="00527DF6" w:rsidDel="00844696">
          <w:rPr>
            <w:rFonts w:ascii="Cambria" w:hAnsi="Cambria"/>
            <w:sz w:val="24"/>
            <w:szCs w:val="24"/>
          </w:rPr>
          <w:delText xml:space="preserve"> React, Vue, or Angular.</w:delText>
        </w:r>
      </w:del>
      <w:ins w:id="136" w:author="Ian Hutomo" w:date="2019-09-26T16:04:00Z">
        <w:r w:rsidR="008B18AE">
          <w:rPr>
            <w:rFonts w:ascii="Cambria" w:hAnsi="Cambria"/>
            <w:sz w:val="24"/>
            <w:szCs w:val="24"/>
          </w:rPr>
          <w:t xml:space="preserve"> </w:t>
        </w:r>
        <w:del w:id="137" w:author="Alex N" w:date="2019-09-27T17:22:00Z">
          <w:r w:rsidR="008B18AE" w:rsidDel="00844696">
            <w:rPr>
              <w:rFonts w:ascii="Cambria" w:hAnsi="Cambria"/>
              <w:sz w:val="24"/>
              <w:szCs w:val="24"/>
            </w:rPr>
            <w:delText>It will also use Bootstrap framework</w:delText>
          </w:r>
        </w:del>
      </w:ins>
      <w:del w:id="138" w:author="Alex N" w:date="2019-09-27T17:22:00Z">
        <w:r w:rsidRPr="00527DF6" w:rsidDel="00844696">
          <w:rPr>
            <w:rFonts w:ascii="Cambria" w:hAnsi="Cambria"/>
            <w:sz w:val="24"/>
            <w:szCs w:val="24"/>
          </w:rPr>
          <w:delText xml:space="preserve">  </w:delText>
        </w:r>
      </w:del>
      <w:del w:id="139" w:author="Ian Hutomo" w:date="2019-09-26T16:03:00Z">
        <w:r w:rsidRPr="00527DF6" w:rsidDel="00C44438">
          <w:rPr>
            <w:rFonts w:ascii="Cambria" w:hAnsi="Cambria"/>
            <w:sz w:val="24"/>
            <w:szCs w:val="24"/>
          </w:rPr>
          <w:delText>I am most familiar with Angular.</w:delText>
        </w:r>
      </w:del>
    </w:p>
    <w:p w14:paraId="5E476D8D" w14:textId="78BE39A5" w:rsidR="00B67A10" w:rsidRDefault="00B67A10" w:rsidP="00527DF6">
      <w:pPr>
        <w:ind w:left="360"/>
        <w:rPr>
          <w:ins w:id="140" w:author="Ian Hutomo" w:date="2019-09-26T16:03:00Z"/>
          <w:rFonts w:ascii="Cambria" w:hAnsi="Cambria"/>
          <w:sz w:val="24"/>
          <w:szCs w:val="24"/>
        </w:rPr>
      </w:pPr>
    </w:p>
    <w:p w14:paraId="34B65A04" w14:textId="77777777" w:rsidR="00C44438" w:rsidRPr="00527DF6" w:rsidRDefault="00C44438" w:rsidP="00527DF6">
      <w:pPr>
        <w:ind w:left="360"/>
        <w:rPr>
          <w:rFonts w:ascii="Cambria" w:hAnsi="Cambria"/>
          <w:sz w:val="24"/>
          <w:szCs w:val="24"/>
        </w:rPr>
      </w:pPr>
    </w:p>
    <w:p w14:paraId="1A786A79" w14:textId="541C41DE" w:rsidR="00B67A10" w:rsidRPr="00527DF6" w:rsidDel="00B52F8A" w:rsidRDefault="00B67A10" w:rsidP="00527DF6">
      <w:pPr>
        <w:ind w:left="360"/>
        <w:rPr>
          <w:del w:id="141" w:author="Alex N" w:date="2019-09-27T17:19:00Z"/>
          <w:rFonts w:ascii="Cambria" w:hAnsi="Cambria"/>
          <w:sz w:val="24"/>
          <w:szCs w:val="24"/>
        </w:rPr>
      </w:pPr>
      <w:del w:id="142" w:author="Alex N" w:date="2019-09-27T17:19:00Z">
        <w:r w:rsidRPr="00527DF6" w:rsidDel="00B52F8A">
          <w:rPr>
            <w:rFonts w:ascii="Cambria" w:hAnsi="Cambria"/>
            <w:sz w:val="24"/>
            <w:szCs w:val="24"/>
          </w:rPr>
          <w:delText xml:space="preserve">With </w:delText>
        </w:r>
      </w:del>
      <w:ins w:id="143" w:author="Ian Hutomo" w:date="2019-09-26T16:04:00Z">
        <w:del w:id="144" w:author="Alex N" w:date="2019-09-27T17:19:00Z">
          <w:r w:rsidR="008B18AE" w:rsidDel="00B52F8A">
            <w:rPr>
              <w:rFonts w:ascii="Cambria" w:hAnsi="Cambria"/>
              <w:sz w:val="24"/>
              <w:szCs w:val="24"/>
            </w:rPr>
            <w:delText xml:space="preserve">As an option, </w:delText>
          </w:r>
        </w:del>
      </w:ins>
      <w:del w:id="145" w:author="Alex N" w:date="2019-09-27T17:19:00Z">
        <w:r w:rsidRPr="00527DF6" w:rsidDel="00B52F8A">
          <w:rPr>
            <w:rFonts w:ascii="Cambria" w:hAnsi="Cambria"/>
            <w:sz w:val="24"/>
            <w:szCs w:val="24"/>
          </w:rPr>
          <w:delText>a desktop application</w:delText>
        </w:r>
      </w:del>
      <w:ins w:id="146" w:author="Ian Hutomo" w:date="2019-09-26T16:04:00Z">
        <w:del w:id="147" w:author="Alex N" w:date="2019-09-27T17:19:00Z">
          <w:r w:rsidR="008B18AE" w:rsidDel="00B52F8A">
            <w:rPr>
              <w:rFonts w:ascii="Cambria" w:hAnsi="Cambria"/>
              <w:sz w:val="24"/>
              <w:szCs w:val="24"/>
            </w:rPr>
            <w:delText xml:space="preserve"> may be built </w:delText>
          </w:r>
        </w:del>
      </w:ins>
      <w:del w:id="148" w:author="Alex N" w:date="2019-09-27T17:19:00Z">
        <w:r w:rsidRPr="00527DF6" w:rsidDel="00B52F8A">
          <w:rPr>
            <w:rFonts w:ascii="Cambria" w:hAnsi="Cambria"/>
            <w:sz w:val="24"/>
            <w:szCs w:val="24"/>
          </w:rPr>
          <w:delText xml:space="preserve"> we could us</w:delText>
        </w:r>
      </w:del>
      <w:ins w:id="149" w:author="Ian Hutomo" w:date="2019-09-26T16:04:00Z">
        <w:del w:id="150" w:author="Alex N" w:date="2019-09-27T17:19:00Z">
          <w:r w:rsidR="008B18AE" w:rsidDel="00B52F8A">
            <w:rPr>
              <w:rFonts w:ascii="Cambria" w:hAnsi="Cambria"/>
              <w:sz w:val="24"/>
              <w:szCs w:val="24"/>
            </w:rPr>
            <w:delText>ing</w:delText>
          </w:r>
        </w:del>
      </w:ins>
      <w:del w:id="151" w:author="Alex N" w:date="2019-09-27T17:19:00Z">
        <w:r w:rsidRPr="00527DF6" w:rsidDel="00B52F8A">
          <w:rPr>
            <w:rFonts w:ascii="Cambria" w:hAnsi="Cambria"/>
            <w:sz w:val="24"/>
            <w:szCs w:val="24"/>
          </w:rPr>
          <w:delText>e Python (one of the various desktop frameworks)</w:delText>
        </w:r>
        <w:r w:rsidR="004748E3" w:rsidDel="00B52F8A">
          <w:rPr>
            <w:rFonts w:ascii="Cambria" w:hAnsi="Cambria"/>
            <w:sz w:val="24"/>
            <w:szCs w:val="24"/>
          </w:rPr>
          <w:delText>,</w:delText>
        </w:r>
        <w:r w:rsidRPr="00527DF6" w:rsidDel="00B52F8A">
          <w:rPr>
            <w:rFonts w:ascii="Cambria" w:hAnsi="Cambria"/>
            <w:sz w:val="24"/>
            <w:szCs w:val="24"/>
          </w:rPr>
          <w:delText xml:space="preserve"> or Java</w:delText>
        </w:r>
        <w:r w:rsidR="004748E3" w:rsidDel="00B52F8A">
          <w:rPr>
            <w:rFonts w:ascii="Cambria" w:hAnsi="Cambria"/>
            <w:sz w:val="24"/>
            <w:szCs w:val="24"/>
          </w:rPr>
          <w:delText xml:space="preserve"> (Swing or FX)</w:delText>
        </w:r>
        <w:r w:rsidRPr="00527DF6" w:rsidDel="00B52F8A">
          <w:rPr>
            <w:rFonts w:ascii="Cambria" w:hAnsi="Cambria"/>
            <w:sz w:val="24"/>
            <w:szCs w:val="24"/>
          </w:rPr>
          <w:delText xml:space="preserve"> </w:delText>
        </w:r>
        <w:r w:rsidR="00434C1A" w:rsidRPr="00527DF6" w:rsidDel="00B52F8A">
          <w:rPr>
            <w:rFonts w:ascii="Cambria" w:hAnsi="Cambria"/>
            <w:sz w:val="24"/>
            <w:szCs w:val="24"/>
          </w:rPr>
          <w:delText>to ensure that it is cross platform.</w:delText>
        </w:r>
      </w:del>
    </w:p>
    <w:p w14:paraId="6DDA4C02" w14:textId="0502D8E7" w:rsidR="00391829" w:rsidRPr="00527DF6" w:rsidRDefault="00391829" w:rsidP="00391829">
      <w:pPr>
        <w:rPr>
          <w:rFonts w:ascii="Cambria" w:hAnsi="Cambria"/>
          <w:sz w:val="24"/>
          <w:szCs w:val="24"/>
        </w:rPr>
      </w:pPr>
    </w:p>
    <w:p w14:paraId="5947D71B" w14:textId="5234A171" w:rsidR="00391829" w:rsidRDefault="00B67A10" w:rsidP="00527DF6">
      <w:pPr>
        <w:pStyle w:val="Heading2"/>
      </w:pPr>
      <w:r w:rsidRPr="00527DF6">
        <w:t>Backend</w:t>
      </w:r>
    </w:p>
    <w:p w14:paraId="4822588C" w14:textId="77777777" w:rsidR="00527DF6" w:rsidRPr="00527DF6" w:rsidRDefault="00527DF6" w:rsidP="00527DF6"/>
    <w:p w14:paraId="589861F8" w14:textId="0092CD36" w:rsidR="000B34E2" w:rsidRDefault="000B34E2" w:rsidP="00527DF6">
      <w:pPr>
        <w:ind w:left="360"/>
        <w:rPr>
          <w:ins w:id="152" w:author="Alex N" w:date="2019-09-27T17:31:00Z"/>
          <w:rFonts w:ascii="Cambria" w:hAnsi="Cambria"/>
          <w:sz w:val="24"/>
          <w:szCs w:val="24"/>
        </w:rPr>
      </w:pPr>
      <w:ins w:id="153" w:author="Alex N" w:date="2019-09-27T17:28:00Z">
        <w:r>
          <w:rPr>
            <w:rFonts w:ascii="Cambria" w:hAnsi="Cambria"/>
            <w:sz w:val="24"/>
            <w:szCs w:val="24"/>
          </w:rPr>
          <w:t>The backend will co</w:t>
        </w:r>
      </w:ins>
      <w:ins w:id="154" w:author="Alex N" w:date="2019-09-27T17:29:00Z">
        <w:r>
          <w:rPr>
            <w:rFonts w:ascii="Cambria" w:hAnsi="Cambria"/>
            <w:sz w:val="24"/>
            <w:szCs w:val="24"/>
          </w:rPr>
          <w:t xml:space="preserve">nsist of a simple API </w:t>
        </w:r>
      </w:ins>
      <w:ins w:id="155" w:author="Alex N" w:date="2019-09-27T17:30:00Z">
        <w:r>
          <w:rPr>
            <w:rFonts w:ascii="Cambria" w:hAnsi="Cambria"/>
            <w:sz w:val="24"/>
            <w:szCs w:val="24"/>
          </w:rPr>
          <w:t>that will return static templates to display results.</w:t>
        </w:r>
      </w:ins>
    </w:p>
    <w:p w14:paraId="1AD75421" w14:textId="77777777" w:rsidR="000B34E2" w:rsidRDefault="000B34E2" w:rsidP="00527DF6">
      <w:pPr>
        <w:ind w:left="360"/>
        <w:rPr>
          <w:ins w:id="156" w:author="Alex N" w:date="2019-09-27T17:30:00Z"/>
          <w:rFonts w:ascii="Cambria" w:hAnsi="Cambria"/>
          <w:sz w:val="24"/>
          <w:szCs w:val="24"/>
        </w:rPr>
      </w:pPr>
    </w:p>
    <w:p w14:paraId="5416F203" w14:textId="3672CF52" w:rsidR="000B34E2" w:rsidRPr="000B34E2" w:rsidRDefault="000B34E2" w:rsidP="000B34E2">
      <w:pPr>
        <w:pStyle w:val="ListParagraph"/>
        <w:numPr>
          <w:ilvl w:val="0"/>
          <w:numId w:val="5"/>
        </w:numPr>
        <w:rPr>
          <w:ins w:id="157" w:author="Alex N" w:date="2019-09-27T17:28:00Z"/>
          <w:rFonts w:ascii="Cambria" w:hAnsi="Cambria"/>
          <w:sz w:val="24"/>
          <w:szCs w:val="24"/>
          <w:rPrChange w:id="158" w:author="Alex N" w:date="2019-09-27T17:31:00Z">
            <w:rPr>
              <w:ins w:id="159" w:author="Alex N" w:date="2019-09-27T17:28:00Z"/>
            </w:rPr>
          </w:rPrChange>
        </w:rPr>
        <w:pPrChange w:id="160" w:author="Alex N" w:date="2019-09-27T17:31:00Z">
          <w:pPr>
            <w:ind w:left="360"/>
          </w:pPr>
        </w:pPrChange>
      </w:pPr>
      <w:ins w:id="161" w:author="Alex N" w:date="2019-09-27T17:31:00Z">
        <w:r>
          <w:rPr>
            <w:rFonts w:ascii="Cambria" w:hAnsi="Cambria"/>
            <w:sz w:val="24"/>
            <w:szCs w:val="24"/>
          </w:rPr>
          <w:t>Python Flask Framework</w:t>
        </w:r>
      </w:ins>
    </w:p>
    <w:p w14:paraId="14B0FEAE" w14:textId="7D73A546" w:rsidR="00B67A10" w:rsidRPr="00527DF6" w:rsidDel="000B34E2" w:rsidRDefault="004748E3" w:rsidP="00527DF6">
      <w:pPr>
        <w:ind w:left="360"/>
        <w:rPr>
          <w:del w:id="162" w:author="Alex N" w:date="2019-09-27T17:28:00Z"/>
          <w:rFonts w:ascii="Cambria" w:hAnsi="Cambria"/>
          <w:sz w:val="24"/>
          <w:szCs w:val="24"/>
        </w:rPr>
      </w:pPr>
      <w:del w:id="163" w:author="Alex N" w:date="2019-09-27T17:28:00Z">
        <w:r w:rsidDel="000B34E2">
          <w:rPr>
            <w:rFonts w:ascii="Cambria" w:hAnsi="Cambria"/>
            <w:sz w:val="24"/>
            <w:szCs w:val="24"/>
          </w:rPr>
          <w:delText>For a web application,</w:delText>
        </w:r>
        <w:r w:rsidR="00B67A10" w:rsidRPr="00527DF6" w:rsidDel="000B34E2">
          <w:rPr>
            <w:rFonts w:ascii="Cambria" w:hAnsi="Cambria"/>
            <w:sz w:val="24"/>
            <w:szCs w:val="24"/>
          </w:rPr>
          <w:delText xml:space="preserve"> simple API could be created for the front end to query.  Python is the language best equipped for data interpretation, which would use Flask framework.  However, I am most familiar with C# and ASP.NET Core.</w:delText>
        </w:r>
      </w:del>
    </w:p>
    <w:p w14:paraId="583C6260" w14:textId="1F96E39B" w:rsidR="00B67A10" w:rsidRPr="00527DF6" w:rsidRDefault="00B67A10" w:rsidP="00527DF6">
      <w:pPr>
        <w:ind w:left="360"/>
        <w:rPr>
          <w:rFonts w:ascii="Cambria" w:hAnsi="Cambria"/>
          <w:sz w:val="24"/>
          <w:szCs w:val="24"/>
        </w:rPr>
      </w:pPr>
    </w:p>
    <w:p w14:paraId="7AA665E8" w14:textId="481FC87A" w:rsidR="00B67A10" w:rsidRPr="00527DF6" w:rsidDel="00844696" w:rsidRDefault="00B67A10" w:rsidP="00527DF6">
      <w:pPr>
        <w:ind w:left="360"/>
        <w:rPr>
          <w:del w:id="164" w:author="Alex N" w:date="2019-09-27T17:23:00Z"/>
          <w:rFonts w:ascii="Cambria" w:hAnsi="Cambria"/>
          <w:sz w:val="24"/>
          <w:szCs w:val="24"/>
        </w:rPr>
      </w:pPr>
      <w:del w:id="165" w:author="Alex N" w:date="2019-09-27T17:23:00Z">
        <w:r w:rsidRPr="00527DF6" w:rsidDel="00844696">
          <w:rPr>
            <w:rFonts w:ascii="Cambria" w:hAnsi="Cambria"/>
            <w:sz w:val="24"/>
            <w:szCs w:val="24"/>
          </w:rPr>
          <w:delText>Another option would be to create a python desktop application, which may</w:delText>
        </w:r>
        <w:r w:rsidR="004748E3" w:rsidDel="00844696">
          <w:rPr>
            <w:rFonts w:ascii="Cambria" w:hAnsi="Cambria"/>
            <w:sz w:val="24"/>
            <w:szCs w:val="24"/>
          </w:rPr>
          <w:delText xml:space="preserve"> </w:delText>
        </w:r>
        <w:r w:rsidRPr="00527DF6" w:rsidDel="00844696">
          <w:rPr>
            <w:rFonts w:ascii="Cambria" w:hAnsi="Cambria"/>
            <w:sz w:val="24"/>
            <w:szCs w:val="24"/>
          </w:rPr>
          <w:delText>be simpler and present less problems for us.</w:delText>
        </w:r>
      </w:del>
    </w:p>
    <w:p w14:paraId="67A21EDD" w14:textId="0B564C96" w:rsidR="00601E67" w:rsidRDefault="00601E67" w:rsidP="004C272C">
      <w:pPr>
        <w:ind w:left="360"/>
        <w:rPr>
          <w:ins w:id="166" w:author="Ian Hutomo" w:date="2019-09-26T16:02:00Z"/>
          <w:rFonts w:ascii="Cambria" w:hAnsi="Cambria"/>
          <w:sz w:val="24"/>
          <w:szCs w:val="24"/>
        </w:rPr>
      </w:pPr>
      <w:del w:id="167" w:author="Ian Hutomo" w:date="2019-09-26T16:02:00Z">
        <w:r w:rsidDel="004C272C">
          <w:rPr>
            <w:rFonts w:ascii="Cambria" w:hAnsi="Cambria"/>
            <w:sz w:val="24"/>
            <w:szCs w:val="24"/>
          </w:rPr>
          <w:br w:type="page"/>
        </w:r>
      </w:del>
    </w:p>
    <w:p w14:paraId="08C4DFC7" w14:textId="77777777" w:rsidR="004C272C" w:rsidRDefault="004C272C">
      <w:pPr>
        <w:ind w:left="360"/>
        <w:rPr>
          <w:rFonts w:ascii="Cambria" w:hAnsi="Cambria"/>
          <w:sz w:val="24"/>
          <w:szCs w:val="24"/>
        </w:rPr>
        <w:pPrChange w:id="168" w:author="Ian Hutomo" w:date="2019-09-26T16:02:00Z">
          <w:pPr/>
        </w:pPrChange>
      </w:pPr>
    </w:p>
    <w:p w14:paraId="7D89D659" w14:textId="37E56281" w:rsidR="007C0578" w:rsidRPr="00527DF6" w:rsidRDefault="007C0578" w:rsidP="00527DF6">
      <w:pPr>
        <w:pStyle w:val="Heading2"/>
      </w:pPr>
      <w:r w:rsidRPr="00527DF6">
        <w:t>Database</w:t>
      </w:r>
      <w:r w:rsidR="00434C1A" w:rsidRPr="00527DF6">
        <w:t xml:space="preserve"> </w:t>
      </w:r>
      <w:r w:rsidR="00165DBD" w:rsidRPr="00527DF6">
        <w:t>and Queries</w:t>
      </w:r>
    </w:p>
    <w:p w14:paraId="011D7C27" w14:textId="77777777" w:rsidR="00527DF6" w:rsidRDefault="00527DF6" w:rsidP="00785D97">
      <w:pPr>
        <w:rPr>
          <w:rFonts w:ascii="Cambria" w:hAnsi="Cambria"/>
          <w:sz w:val="24"/>
          <w:szCs w:val="24"/>
        </w:rPr>
      </w:pPr>
    </w:p>
    <w:p w14:paraId="07DB3056" w14:textId="793737AC" w:rsidR="007C0578" w:rsidRPr="00527DF6" w:rsidRDefault="00E777B3" w:rsidP="00527DF6">
      <w:pPr>
        <w:ind w:left="360"/>
        <w:rPr>
          <w:rFonts w:ascii="Cambria" w:hAnsi="Cambria"/>
          <w:sz w:val="24"/>
          <w:szCs w:val="24"/>
        </w:rPr>
      </w:pPr>
      <w:ins w:id="169" w:author="kiteric kiteric" w:date="2019-09-23T13:15:00Z">
        <w:r>
          <w:rPr>
            <w:rFonts w:ascii="Cambria" w:hAnsi="Cambria"/>
            <w:sz w:val="24"/>
            <w:szCs w:val="24"/>
          </w:rPr>
          <w:t xml:space="preserve">Currently, </w:t>
        </w:r>
      </w:ins>
      <w:del w:id="170" w:author="kiteric kiteric" w:date="2019-09-23T13:15:00Z">
        <w:r w:rsidR="00434C1A" w:rsidRPr="00527DF6" w:rsidDel="00E777B3">
          <w:rPr>
            <w:rFonts w:ascii="Cambria" w:hAnsi="Cambria"/>
            <w:sz w:val="24"/>
            <w:szCs w:val="24"/>
          </w:rPr>
          <w:delText>T</w:delText>
        </w:r>
      </w:del>
      <w:ins w:id="171" w:author="kiteric kiteric" w:date="2019-09-23T13:15:00Z">
        <w:r>
          <w:rPr>
            <w:rFonts w:ascii="Cambria" w:hAnsi="Cambria"/>
            <w:sz w:val="24"/>
            <w:szCs w:val="24"/>
          </w:rPr>
          <w:t>t</w:t>
        </w:r>
      </w:ins>
      <w:r w:rsidR="00434C1A" w:rsidRPr="00527DF6">
        <w:rPr>
          <w:rFonts w:ascii="Cambria" w:hAnsi="Cambria"/>
          <w:sz w:val="24"/>
          <w:szCs w:val="24"/>
        </w:rPr>
        <w:t>he place names</w:t>
      </w:r>
      <w:r w:rsidR="00382872">
        <w:rPr>
          <w:rFonts w:ascii="Cambria" w:hAnsi="Cambria"/>
          <w:sz w:val="24"/>
          <w:szCs w:val="24"/>
        </w:rPr>
        <w:t xml:space="preserve"> and addresses</w:t>
      </w:r>
      <w:r w:rsidR="00434C1A" w:rsidRPr="00527DF6">
        <w:rPr>
          <w:rFonts w:ascii="Cambria" w:hAnsi="Cambria"/>
          <w:sz w:val="24"/>
          <w:szCs w:val="24"/>
        </w:rPr>
        <w:t xml:space="preserve"> were scraped from Facebook travel page recommendations, which were then used to query the Google Places API to receive place information and reviews.  </w:t>
      </w:r>
      <w:ins w:id="172" w:author="kiteric kiteric" w:date="2019-09-23T13:23:00Z">
        <w:r>
          <w:rPr>
            <w:rFonts w:ascii="Cambria" w:hAnsi="Cambria"/>
            <w:sz w:val="24"/>
            <w:szCs w:val="24"/>
          </w:rPr>
          <w:t xml:space="preserve">We may also collect more place/reviews from different sources (say, yelp, Kaggle) for any upcoming iterations of </w:t>
        </w:r>
      </w:ins>
      <w:ins w:id="173" w:author="kiteric kiteric" w:date="2019-09-23T13:24:00Z">
        <w:r>
          <w:rPr>
            <w:rFonts w:ascii="Cambria" w:hAnsi="Cambria"/>
            <w:sz w:val="24"/>
            <w:szCs w:val="24"/>
          </w:rPr>
          <w:t>projects.</w:t>
        </w:r>
      </w:ins>
    </w:p>
    <w:p w14:paraId="2F2DBF56" w14:textId="0912240E" w:rsidR="00434C1A" w:rsidRPr="00527DF6" w:rsidRDefault="00434C1A" w:rsidP="00527DF6">
      <w:pPr>
        <w:ind w:left="360"/>
        <w:rPr>
          <w:rFonts w:ascii="Cambria" w:hAnsi="Cambria"/>
          <w:sz w:val="24"/>
          <w:szCs w:val="24"/>
        </w:rPr>
      </w:pPr>
    </w:p>
    <w:p w14:paraId="17FDF073" w14:textId="3562A727" w:rsidR="00434C1A" w:rsidRPr="00527DF6" w:rsidRDefault="00434C1A" w:rsidP="00527DF6">
      <w:pPr>
        <w:ind w:left="360"/>
        <w:rPr>
          <w:rFonts w:ascii="Cambria" w:hAnsi="Cambria"/>
          <w:sz w:val="24"/>
          <w:szCs w:val="24"/>
        </w:rPr>
      </w:pPr>
      <w:r w:rsidRPr="00527DF6">
        <w:rPr>
          <w:rFonts w:ascii="Cambria" w:hAnsi="Cambria"/>
          <w:sz w:val="24"/>
          <w:szCs w:val="24"/>
        </w:rPr>
        <w:t>Topic modeling</w:t>
      </w:r>
      <w:r w:rsidR="00382872">
        <w:rPr>
          <w:rFonts w:ascii="Cambria" w:hAnsi="Cambria"/>
          <w:sz w:val="24"/>
          <w:szCs w:val="24"/>
        </w:rPr>
        <w:t xml:space="preserve"> will be used to create the ‘</w:t>
      </w:r>
      <w:proofErr w:type="spellStart"/>
      <w:r w:rsidR="00382872">
        <w:rPr>
          <w:rFonts w:ascii="Cambria" w:hAnsi="Cambria"/>
          <w:sz w:val="24"/>
          <w:szCs w:val="24"/>
        </w:rPr>
        <w:t>queryable</w:t>
      </w:r>
      <w:proofErr w:type="spellEnd"/>
      <w:r w:rsidR="00382872">
        <w:rPr>
          <w:rFonts w:ascii="Cambria" w:hAnsi="Cambria"/>
          <w:sz w:val="24"/>
          <w:szCs w:val="24"/>
        </w:rPr>
        <w:t xml:space="preserve"> attributes’ of the places.  This will be done</w:t>
      </w:r>
      <w:r w:rsidRPr="00527DF6">
        <w:rPr>
          <w:rFonts w:ascii="Cambria" w:hAnsi="Cambria"/>
          <w:sz w:val="24"/>
          <w:szCs w:val="24"/>
        </w:rPr>
        <w:t xml:space="preserve"> by running the </w:t>
      </w:r>
      <w:del w:id="174" w:author="kiteric kiteric" w:date="2019-09-23T11:29:00Z">
        <w:r w:rsidRPr="00527DF6" w:rsidDel="00322165">
          <w:rPr>
            <w:rFonts w:ascii="Cambria" w:hAnsi="Cambria"/>
            <w:sz w:val="24"/>
            <w:szCs w:val="24"/>
          </w:rPr>
          <w:delText xml:space="preserve">LDA </w:delText>
        </w:r>
      </w:del>
      <w:ins w:id="175" w:author="kiteric kiteric" w:date="2019-09-23T11:29:00Z">
        <w:r w:rsidR="00322165">
          <w:rPr>
            <w:rFonts w:ascii="Cambria" w:hAnsi="Cambria"/>
            <w:sz w:val="24"/>
            <w:szCs w:val="24"/>
          </w:rPr>
          <w:t>topic modeling</w:t>
        </w:r>
        <w:r w:rsidR="00322165" w:rsidRPr="00527DF6">
          <w:rPr>
            <w:rFonts w:ascii="Cambria" w:hAnsi="Cambria"/>
            <w:sz w:val="24"/>
            <w:szCs w:val="24"/>
          </w:rPr>
          <w:t xml:space="preserve"> </w:t>
        </w:r>
      </w:ins>
      <w:r w:rsidRPr="00527DF6">
        <w:rPr>
          <w:rFonts w:ascii="Cambria" w:hAnsi="Cambria"/>
          <w:sz w:val="24"/>
          <w:szCs w:val="24"/>
        </w:rPr>
        <w:t>algorithm</w:t>
      </w:r>
      <w:ins w:id="176" w:author="kiteric kiteric" w:date="2019-09-23T11:29:00Z">
        <w:r w:rsidR="00322165">
          <w:rPr>
            <w:rFonts w:ascii="Cambria" w:hAnsi="Cambria"/>
            <w:sz w:val="24"/>
            <w:szCs w:val="24"/>
          </w:rPr>
          <w:t xml:space="preserve"> </w:t>
        </w:r>
      </w:ins>
      <w:ins w:id="177" w:author="kiteric kiteric" w:date="2019-09-23T11:30:00Z">
        <w:r w:rsidR="00322165">
          <w:rPr>
            <w:rFonts w:ascii="Cambria" w:hAnsi="Cambria"/>
            <w:sz w:val="24"/>
            <w:szCs w:val="24"/>
          </w:rPr>
          <w:t>(say LDA algorithm)</w:t>
        </w:r>
      </w:ins>
      <w:r w:rsidRPr="00527DF6">
        <w:rPr>
          <w:rFonts w:ascii="Cambria" w:hAnsi="Cambria"/>
          <w:sz w:val="24"/>
          <w:szCs w:val="24"/>
        </w:rPr>
        <w:t xml:space="preserve"> against all the collected reviews.  This will create the </w:t>
      </w:r>
      <w:proofErr w:type="spellStart"/>
      <w:r w:rsidRPr="00527DF6">
        <w:rPr>
          <w:rFonts w:ascii="Cambria" w:hAnsi="Cambria"/>
          <w:sz w:val="24"/>
          <w:szCs w:val="24"/>
        </w:rPr>
        <w:t>queryable</w:t>
      </w:r>
      <w:proofErr w:type="spellEnd"/>
      <w:r w:rsidRPr="00527DF6">
        <w:rPr>
          <w:rFonts w:ascii="Cambria" w:hAnsi="Cambria"/>
          <w:sz w:val="24"/>
          <w:szCs w:val="24"/>
        </w:rPr>
        <w:t xml:space="preserve"> topics (place attributes).  </w:t>
      </w:r>
      <w:del w:id="178" w:author="kiteric kiteric" w:date="2019-09-23T11:30:00Z">
        <w:r w:rsidRPr="00527DF6" w:rsidDel="002108C2">
          <w:rPr>
            <w:rFonts w:ascii="Cambria" w:hAnsi="Cambria"/>
            <w:sz w:val="24"/>
            <w:szCs w:val="24"/>
          </w:rPr>
          <w:delText xml:space="preserve">When </w:delText>
        </w:r>
        <w:r w:rsidRPr="00527DF6" w:rsidDel="00322165">
          <w:rPr>
            <w:rFonts w:ascii="Cambria" w:hAnsi="Cambria"/>
            <w:sz w:val="24"/>
            <w:szCs w:val="24"/>
          </w:rPr>
          <w:delText xml:space="preserve">LDA </w:delText>
        </w:r>
        <w:r w:rsidRPr="00527DF6" w:rsidDel="002108C2">
          <w:rPr>
            <w:rFonts w:ascii="Cambria" w:hAnsi="Cambria"/>
            <w:sz w:val="24"/>
            <w:szCs w:val="24"/>
          </w:rPr>
          <w:delText>is finished</w:delText>
        </w:r>
      </w:del>
      <w:ins w:id="179" w:author="kiteric kiteric" w:date="2019-09-23T11:30:00Z">
        <w:r w:rsidR="002108C2">
          <w:rPr>
            <w:rFonts w:ascii="Cambria" w:hAnsi="Cambria"/>
            <w:sz w:val="24"/>
            <w:szCs w:val="24"/>
          </w:rPr>
          <w:t xml:space="preserve">During the </w:t>
        </w:r>
      </w:ins>
      <w:ins w:id="180" w:author="kiteric kiteric" w:date="2019-09-23T11:31:00Z">
        <w:r w:rsidR="002108C2">
          <w:rPr>
            <w:rFonts w:ascii="Cambria" w:hAnsi="Cambria"/>
            <w:sz w:val="24"/>
            <w:szCs w:val="24"/>
          </w:rPr>
          <w:t>topic modeling process</w:t>
        </w:r>
      </w:ins>
      <w:r w:rsidRPr="00527DF6">
        <w:rPr>
          <w:rFonts w:ascii="Cambria" w:hAnsi="Cambria"/>
          <w:sz w:val="24"/>
          <w:szCs w:val="24"/>
        </w:rPr>
        <w:t>, we will need to manually interpret the topics and name them appropriately.</w:t>
      </w:r>
    </w:p>
    <w:p w14:paraId="63731689" w14:textId="513476B0" w:rsidR="00434C1A" w:rsidRPr="00527DF6" w:rsidRDefault="00434C1A" w:rsidP="00527DF6">
      <w:pPr>
        <w:ind w:left="360"/>
        <w:rPr>
          <w:rFonts w:ascii="Cambria" w:hAnsi="Cambria"/>
          <w:sz w:val="24"/>
          <w:szCs w:val="24"/>
        </w:rPr>
      </w:pPr>
    </w:p>
    <w:p w14:paraId="64BA0D82" w14:textId="5A8F829B" w:rsidR="00434C1A" w:rsidRPr="00527DF6" w:rsidRDefault="00434C1A" w:rsidP="00527DF6">
      <w:pPr>
        <w:ind w:left="360"/>
        <w:rPr>
          <w:rFonts w:ascii="Cambria" w:hAnsi="Cambria"/>
          <w:sz w:val="24"/>
          <w:szCs w:val="24"/>
        </w:rPr>
      </w:pPr>
      <w:r w:rsidRPr="00527DF6">
        <w:rPr>
          <w:rFonts w:ascii="Cambria" w:hAnsi="Cambria"/>
          <w:sz w:val="24"/>
          <w:szCs w:val="24"/>
        </w:rPr>
        <w:t xml:space="preserve">Once the topics are created, we will run each review through our topic model.  This will tell us the topics that each review included, and the most common topics will be used to describe each place, which is then </w:t>
      </w:r>
      <w:proofErr w:type="spellStart"/>
      <w:r w:rsidRPr="00527DF6">
        <w:rPr>
          <w:rFonts w:ascii="Cambria" w:hAnsi="Cambria"/>
          <w:sz w:val="24"/>
          <w:szCs w:val="24"/>
        </w:rPr>
        <w:t>queryable</w:t>
      </w:r>
      <w:proofErr w:type="spellEnd"/>
      <w:r w:rsidRPr="00527DF6">
        <w:rPr>
          <w:rFonts w:ascii="Cambria" w:hAnsi="Cambria"/>
          <w:sz w:val="24"/>
          <w:szCs w:val="24"/>
        </w:rPr>
        <w:t xml:space="preserve"> by the user.</w:t>
      </w:r>
    </w:p>
    <w:p w14:paraId="4E72F3C9" w14:textId="2AFF4302" w:rsidR="00165DBD" w:rsidRPr="00527DF6" w:rsidRDefault="00165DBD" w:rsidP="00527DF6">
      <w:pPr>
        <w:ind w:left="360"/>
        <w:rPr>
          <w:rFonts w:ascii="Cambria" w:hAnsi="Cambria"/>
          <w:sz w:val="24"/>
          <w:szCs w:val="24"/>
        </w:rPr>
      </w:pPr>
    </w:p>
    <w:p w14:paraId="1DBA672A" w14:textId="733AF54F" w:rsidR="00165DBD" w:rsidRDefault="00382872" w:rsidP="00527DF6">
      <w:pPr>
        <w:ind w:left="360"/>
        <w:rPr>
          <w:rFonts w:ascii="Cambria" w:hAnsi="Cambria"/>
          <w:sz w:val="24"/>
          <w:szCs w:val="24"/>
        </w:rPr>
      </w:pPr>
      <w:r>
        <w:rPr>
          <w:rFonts w:ascii="Cambria" w:hAnsi="Cambria"/>
          <w:sz w:val="24"/>
          <w:szCs w:val="24"/>
        </w:rPr>
        <w:t>Once the places are labeled</w:t>
      </w:r>
      <w:r w:rsidR="00165DBD" w:rsidRPr="00527DF6">
        <w:rPr>
          <w:rFonts w:ascii="Cambria" w:hAnsi="Cambria"/>
          <w:sz w:val="24"/>
          <w:szCs w:val="24"/>
        </w:rPr>
        <w:t xml:space="preserve"> with the topics, we will use TF-IDF and inverted index to enable fast user queries.  This would be done by treating each list of place topics as a document.</w:t>
      </w:r>
    </w:p>
    <w:p w14:paraId="37E1DEDF" w14:textId="77777777" w:rsidR="00382872" w:rsidRPr="00527DF6" w:rsidRDefault="00382872" w:rsidP="00527DF6">
      <w:pPr>
        <w:ind w:left="360"/>
        <w:rPr>
          <w:rFonts w:ascii="Cambria" w:hAnsi="Cambria"/>
          <w:sz w:val="24"/>
          <w:szCs w:val="24"/>
        </w:rPr>
      </w:pPr>
    </w:p>
    <w:p w14:paraId="44790DAB" w14:textId="39953DED" w:rsidR="00785D97" w:rsidRDefault="00165DBD" w:rsidP="00527DF6">
      <w:pPr>
        <w:ind w:left="360"/>
        <w:rPr>
          <w:ins w:id="181" w:author="Ian Hutomo" w:date="2019-09-26T16:05:00Z"/>
          <w:rFonts w:ascii="Cambria" w:hAnsi="Cambria"/>
          <w:sz w:val="24"/>
          <w:szCs w:val="24"/>
        </w:rPr>
      </w:pPr>
      <w:r w:rsidRPr="00527DF6">
        <w:rPr>
          <w:rFonts w:ascii="Cambria" w:hAnsi="Cambria"/>
          <w:sz w:val="24"/>
          <w:szCs w:val="24"/>
        </w:rPr>
        <w:t xml:space="preserve">The storage of the database </w:t>
      </w:r>
      <w:del w:id="182" w:author="kiteric kiteric" w:date="2019-09-23T11:19:00Z">
        <w:r w:rsidRPr="00527DF6" w:rsidDel="00322165">
          <w:rPr>
            <w:rFonts w:ascii="Cambria" w:hAnsi="Cambria"/>
            <w:sz w:val="24"/>
            <w:szCs w:val="24"/>
          </w:rPr>
          <w:delText>could be</w:delText>
        </w:r>
      </w:del>
      <w:ins w:id="183" w:author="kiteric kiteric" w:date="2019-09-23T11:19:00Z">
        <w:r w:rsidR="00322165">
          <w:rPr>
            <w:rFonts w:ascii="Cambria" w:hAnsi="Cambria"/>
            <w:sz w:val="24"/>
            <w:szCs w:val="24"/>
          </w:rPr>
          <w:t xml:space="preserve">was initially designed </w:t>
        </w:r>
      </w:ins>
      <w:ins w:id="184" w:author="kiteric kiteric" w:date="2019-09-23T11:20:00Z">
        <w:r w:rsidR="00322165">
          <w:rPr>
            <w:rFonts w:ascii="Cambria" w:hAnsi="Cambria"/>
            <w:sz w:val="24"/>
            <w:szCs w:val="24"/>
          </w:rPr>
          <w:t>through</w:t>
        </w:r>
      </w:ins>
      <w:r w:rsidRPr="00527DF6">
        <w:rPr>
          <w:rFonts w:ascii="Cambria" w:hAnsi="Cambria"/>
          <w:sz w:val="24"/>
          <w:szCs w:val="24"/>
        </w:rPr>
        <w:t xml:space="preserve"> a simple json file.</w:t>
      </w:r>
      <w:ins w:id="185" w:author="kiteric kiteric" w:date="2019-09-23T11:20:00Z">
        <w:r w:rsidR="00322165">
          <w:rPr>
            <w:rFonts w:ascii="Cambria" w:hAnsi="Cambria"/>
            <w:sz w:val="24"/>
            <w:szCs w:val="24"/>
          </w:rPr>
          <w:t xml:space="preserve"> But may subject to </w:t>
        </w:r>
      </w:ins>
      <w:ins w:id="186" w:author="kiteric kiteric" w:date="2019-09-23T11:21:00Z">
        <w:r w:rsidR="00322165">
          <w:rPr>
            <w:rFonts w:ascii="Cambria" w:hAnsi="Cambria"/>
            <w:sz w:val="24"/>
            <w:szCs w:val="24"/>
          </w:rPr>
          <w:t>change to NoSQL database if the volume of data inc</w:t>
        </w:r>
      </w:ins>
      <w:ins w:id="187" w:author="kiteric kiteric" w:date="2019-09-23T11:22:00Z">
        <w:r w:rsidR="00322165">
          <w:rPr>
            <w:rFonts w:ascii="Cambria" w:hAnsi="Cambria"/>
            <w:sz w:val="24"/>
            <w:szCs w:val="24"/>
          </w:rPr>
          <w:t>reases during project implementation and enhancement.</w:t>
        </w:r>
      </w:ins>
    </w:p>
    <w:p w14:paraId="2D7581C5" w14:textId="10001FC9" w:rsidR="008B18AE" w:rsidRDefault="008B18AE" w:rsidP="00527DF6">
      <w:pPr>
        <w:ind w:left="360"/>
        <w:rPr>
          <w:ins w:id="188" w:author="Ian Hutomo" w:date="2019-09-26T16:05:00Z"/>
          <w:rFonts w:ascii="Cambria" w:hAnsi="Cambria"/>
          <w:sz w:val="24"/>
          <w:szCs w:val="24"/>
        </w:rPr>
      </w:pPr>
    </w:p>
    <w:p w14:paraId="6FD024DA" w14:textId="3F35543A" w:rsidR="008B18AE" w:rsidRDefault="008B18AE" w:rsidP="001918C0">
      <w:pPr>
        <w:ind w:firstLine="360"/>
        <w:rPr>
          <w:ins w:id="189" w:author="Ian Hutomo" w:date="2019-09-26T16:20:00Z"/>
          <w:rFonts w:ascii="Cambria" w:hAnsi="Cambria"/>
          <w:sz w:val="24"/>
          <w:szCs w:val="24"/>
        </w:rPr>
      </w:pPr>
      <w:ins w:id="190" w:author="Ian Hutomo" w:date="2019-09-26T16:05:00Z">
        <w:r>
          <w:rPr>
            <w:rFonts w:ascii="Cambria" w:hAnsi="Cambria"/>
            <w:sz w:val="24"/>
            <w:szCs w:val="24"/>
          </w:rPr>
          <w:t>Example of</w:t>
        </w:r>
        <w:r w:rsidR="00A7396C">
          <w:rPr>
            <w:rFonts w:ascii="Cambria" w:hAnsi="Cambria"/>
            <w:sz w:val="24"/>
            <w:szCs w:val="24"/>
          </w:rPr>
          <w:t xml:space="preserve"> initial JSON datasets:</w:t>
        </w:r>
      </w:ins>
    </w:p>
    <w:p w14:paraId="6851980E" w14:textId="77777777" w:rsidR="001918C0" w:rsidRPr="001918C0" w:rsidRDefault="001918C0">
      <w:pPr>
        <w:ind w:left="360" w:firstLine="360"/>
        <w:rPr>
          <w:ins w:id="191" w:author="Ian Hutomo" w:date="2019-09-26T16:20:00Z"/>
          <w:rFonts w:ascii="Courier New" w:hAnsi="Courier New" w:cs="Courier New"/>
          <w:sz w:val="16"/>
          <w:szCs w:val="16"/>
          <w:rPrChange w:id="192" w:author="Ian Hutomo" w:date="2019-09-26T16:21:00Z">
            <w:rPr>
              <w:ins w:id="193" w:author="Ian Hutomo" w:date="2019-09-26T16:20:00Z"/>
              <w:rFonts w:ascii="Cambria" w:hAnsi="Cambria"/>
              <w:sz w:val="24"/>
              <w:szCs w:val="24"/>
            </w:rPr>
          </w:rPrChange>
        </w:rPr>
        <w:pPrChange w:id="194" w:author="Ian Hutomo" w:date="2019-09-26T16:21:00Z">
          <w:pPr>
            <w:ind w:firstLine="360"/>
          </w:pPr>
        </w:pPrChange>
      </w:pPr>
      <w:ins w:id="195" w:author="Ian Hutomo" w:date="2019-09-26T16:20:00Z">
        <w:r w:rsidRPr="001918C0">
          <w:rPr>
            <w:rFonts w:ascii="Courier New" w:hAnsi="Courier New" w:cs="Courier New"/>
            <w:sz w:val="16"/>
            <w:szCs w:val="16"/>
            <w:rPrChange w:id="196" w:author="Ian Hutomo" w:date="2019-09-26T16:21:00Z">
              <w:rPr>
                <w:rFonts w:ascii="Cambria" w:hAnsi="Cambria"/>
                <w:sz w:val="24"/>
                <w:szCs w:val="24"/>
              </w:rPr>
            </w:rPrChange>
          </w:rPr>
          <w:t>{</w:t>
        </w:r>
      </w:ins>
    </w:p>
    <w:p w14:paraId="1D433844" w14:textId="77777777" w:rsidR="001918C0" w:rsidRPr="001918C0" w:rsidRDefault="001918C0">
      <w:pPr>
        <w:ind w:left="360" w:firstLine="360"/>
        <w:rPr>
          <w:ins w:id="197" w:author="Ian Hutomo" w:date="2019-09-26T16:20:00Z"/>
          <w:rFonts w:ascii="Courier New" w:hAnsi="Courier New" w:cs="Courier New"/>
          <w:sz w:val="16"/>
          <w:szCs w:val="16"/>
          <w:rPrChange w:id="198" w:author="Ian Hutomo" w:date="2019-09-26T16:21:00Z">
            <w:rPr>
              <w:ins w:id="199" w:author="Ian Hutomo" w:date="2019-09-26T16:20:00Z"/>
              <w:rFonts w:ascii="Cambria" w:hAnsi="Cambria"/>
              <w:sz w:val="24"/>
              <w:szCs w:val="24"/>
            </w:rPr>
          </w:rPrChange>
        </w:rPr>
        <w:pPrChange w:id="200" w:author="Ian Hutomo" w:date="2019-09-26T16:21:00Z">
          <w:pPr>
            <w:ind w:firstLine="360"/>
          </w:pPr>
        </w:pPrChange>
      </w:pPr>
      <w:ins w:id="201" w:author="Ian Hutomo" w:date="2019-09-26T16:20:00Z">
        <w:r w:rsidRPr="001918C0">
          <w:rPr>
            <w:rFonts w:ascii="Courier New" w:hAnsi="Courier New" w:cs="Courier New"/>
            <w:sz w:val="16"/>
            <w:szCs w:val="16"/>
            <w:rPrChange w:id="202" w:author="Ian Hutomo" w:date="2019-09-26T16:21:00Z">
              <w:rPr>
                <w:rFonts w:ascii="Cambria" w:hAnsi="Cambria"/>
                <w:sz w:val="24"/>
                <w:szCs w:val="24"/>
              </w:rPr>
            </w:rPrChange>
          </w:rPr>
          <w:t xml:space="preserve">  "</w:t>
        </w:r>
        <w:proofErr w:type="spellStart"/>
        <w:r w:rsidRPr="001918C0">
          <w:rPr>
            <w:rFonts w:ascii="Courier New" w:hAnsi="Courier New" w:cs="Courier New"/>
            <w:sz w:val="16"/>
            <w:szCs w:val="16"/>
            <w:rPrChange w:id="203" w:author="Ian Hutomo" w:date="2019-09-26T16:21:00Z">
              <w:rPr>
                <w:rFonts w:ascii="Cambria" w:hAnsi="Cambria"/>
                <w:sz w:val="24"/>
                <w:szCs w:val="24"/>
              </w:rPr>
            </w:rPrChange>
          </w:rPr>
          <w:t>formatted_address</w:t>
        </w:r>
        <w:proofErr w:type="spellEnd"/>
        <w:r w:rsidRPr="001918C0">
          <w:rPr>
            <w:rFonts w:ascii="Courier New" w:hAnsi="Courier New" w:cs="Courier New"/>
            <w:sz w:val="16"/>
            <w:szCs w:val="16"/>
            <w:rPrChange w:id="204" w:author="Ian Hutomo" w:date="2019-09-26T16:21:00Z">
              <w:rPr>
                <w:rFonts w:ascii="Cambria" w:hAnsi="Cambria"/>
                <w:sz w:val="24"/>
                <w:szCs w:val="24"/>
              </w:rPr>
            </w:rPrChange>
          </w:rPr>
          <w:t>": "Brooklyn, NY 11201, USA",</w:t>
        </w:r>
      </w:ins>
    </w:p>
    <w:p w14:paraId="36D240C0" w14:textId="77777777" w:rsidR="001918C0" w:rsidRPr="001918C0" w:rsidRDefault="001918C0">
      <w:pPr>
        <w:ind w:left="360" w:firstLine="360"/>
        <w:rPr>
          <w:ins w:id="205" w:author="Ian Hutomo" w:date="2019-09-26T16:20:00Z"/>
          <w:rFonts w:ascii="Courier New" w:hAnsi="Courier New" w:cs="Courier New"/>
          <w:sz w:val="16"/>
          <w:szCs w:val="16"/>
          <w:rPrChange w:id="206" w:author="Ian Hutomo" w:date="2019-09-26T16:21:00Z">
            <w:rPr>
              <w:ins w:id="207" w:author="Ian Hutomo" w:date="2019-09-26T16:20:00Z"/>
              <w:rFonts w:ascii="Cambria" w:hAnsi="Cambria"/>
              <w:sz w:val="24"/>
              <w:szCs w:val="24"/>
            </w:rPr>
          </w:rPrChange>
        </w:rPr>
        <w:pPrChange w:id="208" w:author="Ian Hutomo" w:date="2019-09-26T16:21:00Z">
          <w:pPr>
            <w:ind w:firstLine="360"/>
          </w:pPr>
        </w:pPrChange>
      </w:pPr>
      <w:ins w:id="209" w:author="Ian Hutomo" w:date="2019-09-26T16:20:00Z">
        <w:r w:rsidRPr="001918C0">
          <w:rPr>
            <w:rFonts w:ascii="Courier New" w:hAnsi="Courier New" w:cs="Courier New"/>
            <w:sz w:val="16"/>
            <w:szCs w:val="16"/>
            <w:rPrChange w:id="210" w:author="Ian Hutomo" w:date="2019-09-26T16:21:00Z">
              <w:rPr>
                <w:rFonts w:ascii="Cambria" w:hAnsi="Cambria"/>
                <w:sz w:val="24"/>
                <w:szCs w:val="24"/>
              </w:rPr>
            </w:rPrChange>
          </w:rPr>
          <w:t xml:space="preserve">  "geometry": {</w:t>
        </w:r>
      </w:ins>
    </w:p>
    <w:p w14:paraId="3B0ADA7F" w14:textId="77777777" w:rsidR="001918C0" w:rsidRPr="001918C0" w:rsidRDefault="001918C0">
      <w:pPr>
        <w:ind w:left="360" w:firstLine="360"/>
        <w:rPr>
          <w:ins w:id="211" w:author="Ian Hutomo" w:date="2019-09-26T16:20:00Z"/>
          <w:rFonts w:ascii="Courier New" w:hAnsi="Courier New" w:cs="Courier New"/>
          <w:sz w:val="16"/>
          <w:szCs w:val="16"/>
          <w:rPrChange w:id="212" w:author="Ian Hutomo" w:date="2019-09-26T16:21:00Z">
            <w:rPr>
              <w:ins w:id="213" w:author="Ian Hutomo" w:date="2019-09-26T16:20:00Z"/>
              <w:rFonts w:ascii="Cambria" w:hAnsi="Cambria"/>
              <w:sz w:val="24"/>
              <w:szCs w:val="24"/>
            </w:rPr>
          </w:rPrChange>
        </w:rPr>
        <w:pPrChange w:id="214" w:author="Ian Hutomo" w:date="2019-09-26T16:21:00Z">
          <w:pPr>
            <w:ind w:firstLine="360"/>
          </w:pPr>
        </w:pPrChange>
      </w:pPr>
      <w:ins w:id="215" w:author="Ian Hutomo" w:date="2019-09-26T16:20:00Z">
        <w:r w:rsidRPr="001918C0">
          <w:rPr>
            <w:rFonts w:ascii="Courier New" w:hAnsi="Courier New" w:cs="Courier New"/>
            <w:sz w:val="16"/>
            <w:szCs w:val="16"/>
            <w:rPrChange w:id="216" w:author="Ian Hutomo" w:date="2019-09-26T16:21:00Z">
              <w:rPr>
                <w:rFonts w:ascii="Cambria" w:hAnsi="Cambria"/>
                <w:sz w:val="24"/>
                <w:szCs w:val="24"/>
              </w:rPr>
            </w:rPrChange>
          </w:rPr>
          <w:t xml:space="preserve">    "location": {</w:t>
        </w:r>
      </w:ins>
    </w:p>
    <w:p w14:paraId="2A6CFE53" w14:textId="77777777" w:rsidR="001918C0" w:rsidRPr="001918C0" w:rsidRDefault="001918C0">
      <w:pPr>
        <w:ind w:left="360" w:firstLine="360"/>
        <w:rPr>
          <w:ins w:id="217" w:author="Ian Hutomo" w:date="2019-09-26T16:20:00Z"/>
          <w:rFonts w:ascii="Courier New" w:hAnsi="Courier New" w:cs="Courier New"/>
          <w:sz w:val="16"/>
          <w:szCs w:val="16"/>
          <w:rPrChange w:id="218" w:author="Ian Hutomo" w:date="2019-09-26T16:21:00Z">
            <w:rPr>
              <w:ins w:id="219" w:author="Ian Hutomo" w:date="2019-09-26T16:20:00Z"/>
              <w:rFonts w:ascii="Cambria" w:hAnsi="Cambria"/>
              <w:sz w:val="24"/>
              <w:szCs w:val="24"/>
            </w:rPr>
          </w:rPrChange>
        </w:rPr>
        <w:pPrChange w:id="220" w:author="Ian Hutomo" w:date="2019-09-26T16:21:00Z">
          <w:pPr>
            <w:ind w:firstLine="360"/>
          </w:pPr>
        </w:pPrChange>
      </w:pPr>
      <w:ins w:id="221" w:author="Ian Hutomo" w:date="2019-09-26T16:20:00Z">
        <w:r w:rsidRPr="001918C0">
          <w:rPr>
            <w:rFonts w:ascii="Courier New" w:hAnsi="Courier New" w:cs="Courier New"/>
            <w:sz w:val="16"/>
            <w:szCs w:val="16"/>
            <w:rPrChange w:id="222" w:author="Ian Hutomo" w:date="2019-09-26T16:21:00Z">
              <w:rPr>
                <w:rFonts w:ascii="Cambria" w:hAnsi="Cambria"/>
                <w:sz w:val="24"/>
                <w:szCs w:val="24"/>
              </w:rPr>
            </w:rPrChange>
          </w:rPr>
          <w:t xml:space="preserve">      "</w:t>
        </w:r>
        <w:proofErr w:type="spellStart"/>
        <w:r w:rsidRPr="001918C0">
          <w:rPr>
            <w:rFonts w:ascii="Courier New" w:hAnsi="Courier New" w:cs="Courier New"/>
            <w:sz w:val="16"/>
            <w:szCs w:val="16"/>
            <w:rPrChange w:id="223" w:author="Ian Hutomo" w:date="2019-09-26T16:21:00Z">
              <w:rPr>
                <w:rFonts w:ascii="Cambria" w:hAnsi="Cambria"/>
                <w:sz w:val="24"/>
                <w:szCs w:val="24"/>
              </w:rPr>
            </w:rPrChange>
          </w:rPr>
          <w:t>lat</w:t>
        </w:r>
        <w:proofErr w:type="spellEnd"/>
        <w:r w:rsidRPr="001918C0">
          <w:rPr>
            <w:rFonts w:ascii="Courier New" w:hAnsi="Courier New" w:cs="Courier New"/>
            <w:sz w:val="16"/>
            <w:szCs w:val="16"/>
            <w:rPrChange w:id="224" w:author="Ian Hutomo" w:date="2019-09-26T16:21:00Z">
              <w:rPr>
                <w:rFonts w:ascii="Cambria" w:hAnsi="Cambria"/>
                <w:sz w:val="24"/>
                <w:szCs w:val="24"/>
              </w:rPr>
            </w:rPrChange>
          </w:rPr>
          <w:t>": 40.6896147,</w:t>
        </w:r>
      </w:ins>
    </w:p>
    <w:p w14:paraId="326574DE" w14:textId="77777777" w:rsidR="001918C0" w:rsidRPr="001918C0" w:rsidRDefault="001918C0">
      <w:pPr>
        <w:ind w:left="360" w:firstLine="360"/>
        <w:rPr>
          <w:ins w:id="225" w:author="Ian Hutomo" w:date="2019-09-26T16:20:00Z"/>
          <w:rFonts w:ascii="Courier New" w:hAnsi="Courier New" w:cs="Courier New"/>
          <w:sz w:val="16"/>
          <w:szCs w:val="16"/>
          <w:rPrChange w:id="226" w:author="Ian Hutomo" w:date="2019-09-26T16:21:00Z">
            <w:rPr>
              <w:ins w:id="227" w:author="Ian Hutomo" w:date="2019-09-26T16:20:00Z"/>
              <w:rFonts w:ascii="Cambria" w:hAnsi="Cambria"/>
              <w:sz w:val="24"/>
              <w:szCs w:val="24"/>
            </w:rPr>
          </w:rPrChange>
        </w:rPr>
        <w:pPrChange w:id="228" w:author="Ian Hutomo" w:date="2019-09-26T16:21:00Z">
          <w:pPr>
            <w:ind w:firstLine="360"/>
          </w:pPr>
        </w:pPrChange>
      </w:pPr>
      <w:ins w:id="229" w:author="Ian Hutomo" w:date="2019-09-26T16:20:00Z">
        <w:r w:rsidRPr="001918C0">
          <w:rPr>
            <w:rFonts w:ascii="Courier New" w:hAnsi="Courier New" w:cs="Courier New"/>
            <w:sz w:val="16"/>
            <w:szCs w:val="16"/>
            <w:rPrChange w:id="230" w:author="Ian Hutomo" w:date="2019-09-26T16:21:00Z">
              <w:rPr>
                <w:rFonts w:ascii="Cambria" w:hAnsi="Cambria"/>
                <w:sz w:val="24"/>
                <w:szCs w:val="24"/>
              </w:rPr>
            </w:rPrChange>
          </w:rPr>
          <w:t xml:space="preserve">      "</w:t>
        </w:r>
        <w:proofErr w:type="spellStart"/>
        <w:r w:rsidRPr="001918C0">
          <w:rPr>
            <w:rFonts w:ascii="Courier New" w:hAnsi="Courier New" w:cs="Courier New"/>
            <w:sz w:val="16"/>
            <w:szCs w:val="16"/>
            <w:rPrChange w:id="231" w:author="Ian Hutomo" w:date="2019-09-26T16:21:00Z">
              <w:rPr>
                <w:rFonts w:ascii="Cambria" w:hAnsi="Cambria"/>
                <w:sz w:val="24"/>
                <w:szCs w:val="24"/>
              </w:rPr>
            </w:rPrChange>
          </w:rPr>
          <w:t>lng</w:t>
        </w:r>
        <w:proofErr w:type="spellEnd"/>
        <w:r w:rsidRPr="001918C0">
          <w:rPr>
            <w:rFonts w:ascii="Courier New" w:hAnsi="Courier New" w:cs="Courier New"/>
            <w:sz w:val="16"/>
            <w:szCs w:val="16"/>
            <w:rPrChange w:id="232" w:author="Ian Hutomo" w:date="2019-09-26T16:21:00Z">
              <w:rPr>
                <w:rFonts w:ascii="Cambria" w:hAnsi="Cambria"/>
                <w:sz w:val="24"/>
                <w:szCs w:val="24"/>
              </w:rPr>
            </w:rPrChange>
          </w:rPr>
          <w:t>": -73.9858984</w:t>
        </w:r>
      </w:ins>
    </w:p>
    <w:p w14:paraId="794143C2" w14:textId="77777777" w:rsidR="001918C0" w:rsidRPr="001918C0" w:rsidRDefault="001918C0">
      <w:pPr>
        <w:ind w:left="360" w:firstLine="360"/>
        <w:rPr>
          <w:ins w:id="233" w:author="Ian Hutomo" w:date="2019-09-26T16:20:00Z"/>
          <w:rFonts w:ascii="Courier New" w:hAnsi="Courier New" w:cs="Courier New"/>
          <w:sz w:val="16"/>
          <w:szCs w:val="16"/>
          <w:rPrChange w:id="234" w:author="Ian Hutomo" w:date="2019-09-26T16:21:00Z">
            <w:rPr>
              <w:ins w:id="235" w:author="Ian Hutomo" w:date="2019-09-26T16:20:00Z"/>
              <w:rFonts w:ascii="Cambria" w:hAnsi="Cambria"/>
              <w:sz w:val="24"/>
              <w:szCs w:val="24"/>
            </w:rPr>
          </w:rPrChange>
        </w:rPr>
        <w:pPrChange w:id="236" w:author="Ian Hutomo" w:date="2019-09-26T16:21:00Z">
          <w:pPr>
            <w:ind w:firstLine="360"/>
          </w:pPr>
        </w:pPrChange>
      </w:pPr>
      <w:ins w:id="237" w:author="Ian Hutomo" w:date="2019-09-26T16:20:00Z">
        <w:r w:rsidRPr="001918C0">
          <w:rPr>
            <w:rFonts w:ascii="Courier New" w:hAnsi="Courier New" w:cs="Courier New"/>
            <w:sz w:val="16"/>
            <w:szCs w:val="16"/>
            <w:rPrChange w:id="238" w:author="Ian Hutomo" w:date="2019-09-26T16:21:00Z">
              <w:rPr>
                <w:rFonts w:ascii="Cambria" w:hAnsi="Cambria"/>
                <w:sz w:val="24"/>
                <w:szCs w:val="24"/>
              </w:rPr>
            </w:rPrChange>
          </w:rPr>
          <w:t xml:space="preserve">    },</w:t>
        </w:r>
      </w:ins>
    </w:p>
    <w:p w14:paraId="57D164E2" w14:textId="77777777" w:rsidR="001918C0" w:rsidRPr="001918C0" w:rsidRDefault="001918C0">
      <w:pPr>
        <w:ind w:left="360" w:firstLine="360"/>
        <w:rPr>
          <w:ins w:id="239" w:author="Ian Hutomo" w:date="2019-09-26T16:20:00Z"/>
          <w:rFonts w:ascii="Courier New" w:hAnsi="Courier New" w:cs="Courier New"/>
          <w:sz w:val="16"/>
          <w:szCs w:val="16"/>
          <w:rPrChange w:id="240" w:author="Ian Hutomo" w:date="2019-09-26T16:21:00Z">
            <w:rPr>
              <w:ins w:id="241" w:author="Ian Hutomo" w:date="2019-09-26T16:20:00Z"/>
              <w:rFonts w:ascii="Cambria" w:hAnsi="Cambria"/>
              <w:sz w:val="24"/>
              <w:szCs w:val="24"/>
            </w:rPr>
          </w:rPrChange>
        </w:rPr>
        <w:pPrChange w:id="242" w:author="Ian Hutomo" w:date="2019-09-26T16:21:00Z">
          <w:pPr>
            <w:ind w:firstLine="360"/>
          </w:pPr>
        </w:pPrChange>
      </w:pPr>
      <w:ins w:id="243" w:author="Ian Hutomo" w:date="2019-09-26T16:20:00Z">
        <w:r w:rsidRPr="001918C0">
          <w:rPr>
            <w:rFonts w:ascii="Courier New" w:hAnsi="Courier New" w:cs="Courier New"/>
            <w:sz w:val="16"/>
            <w:szCs w:val="16"/>
            <w:rPrChange w:id="244" w:author="Ian Hutomo" w:date="2019-09-26T16:21:00Z">
              <w:rPr>
                <w:rFonts w:ascii="Cambria" w:hAnsi="Cambria"/>
                <w:sz w:val="24"/>
                <w:szCs w:val="24"/>
              </w:rPr>
            </w:rPrChange>
          </w:rPr>
          <w:t xml:space="preserve">    "viewport": {</w:t>
        </w:r>
      </w:ins>
    </w:p>
    <w:p w14:paraId="1718123D" w14:textId="77777777" w:rsidR="001918C0" w:rsidRPr="001918C0" w:rsidRDefault="001918C0">
      <w:pPr>
        <w:ind w:left="360" w:firstLine="360"/>
        <w:rPr>
          <w:ins w:id="245" w:author="Ian Hutomo" w:date="2019-09-26T16:20:00Z"/>
          <w:rFonts w:ascii="Courier New" w:hAnsi="Courier New" w:cs="Courier New"/>
          <w:sz w:val="16"/>
          <w:szCs w:val="16"/>
          <w:rPrChange w:id="246" w:author="Ian Hutomo" w:date="2019-09-26T16:21:00Z">
            <w:rPr>
              <w:ins w:id="247" w:author="Ian Hutomo" w:date="2019-09-26T16:20:00Z"/>
              <w:rFonts w:ascii="Cambria" w:hAnsi="Cambria"/>
              <w:sz w:val="24"/>
              <w:szCs w:val="24"/>
            </w:rPr>
          </w:rPrChange>
        </w:rPr>
        <w:pPrChange w:id="248" w:author="Ian Hutomo" w:date="2019-09-26T16:21:00Z">
          <w:pPr>
            <w:ind w:firstLine="360"/>
          </w:pPr>
        </w:pPrChange>
      </w:pPr>
      <w:ins w:id="249" w:author="Ian Hutomo" w:date="2019-09-26T16:20:00Z">
        <w:r w:rsidRPr="001918C0">
          <w:rPr>
            <w:rFonts w:ascii="Courier New" w:hAnsi="Courier New" w:cs="Courier New"/>
            <w:sz w:val="16"/>
            <w:szCs w:val="16"/>
            <w:rPrChange w:id="250" w:author="Ian Hutomo" w:date="2019-09-26T16:21:00Z">
              <w:rPr>
                <w:rFonts w:ascii="Cambria" w:hAnsi="Cambria"/>
                <w:sz w:val="24"/>
                <w:szCs w:val="24"/>
              </w:rPr>
            </w:rPrChange>
          </w:rPr>
          <w:t xml:space="preserve">      "south": 40.6882965197085,</w:t>
        </w:r>
      </w:ins>
    </w:p>
    <w:p w14:paraId="1180635D" w14:textId="77777777" w:rsidR="001918C0" w:rsidRPr="001918C0" w:rsidRDefault="001918C0">
      <w:pPr>
        <w:ind w:left="360" w:firstLine="360"/>
        <w:rPr>
          <w:ins w:id="251" w:author="Ian Hutomo" w:date="2019-09-26T16:20:00Z"/>
          <w:rFonts w:ascii="Courier New" w:hAnsi="Courier New" w:cs="Courier New"/>
          <w:sz w:val="16"/>
          <w:szCs w:val="16"/>
          <w:rPrChange w:id="252" w:author="Ian Hutomo" w:date="2019-09-26T16:21:00Z">
            <w:rPr>
              <w:ins w:id="253" w:author="Ian Hutomo" w:date="2019-09-26T16:20:00Z"/>
              <w:rFonts w:ascii="Cambria" w:hAnsi="Cambria"/>
              <w:sz w:val="24"/>
              <w:szCs w:val="24"/>
            </w:rPr>
          </w:rPrChange>
        </w:rPr>
        <w:pPrChange w:id="254" w:author="Ian Hutomo" w:date="2019-09-26T16:21:00Z">
          <w:pPr>
            <w:ind w:firstLine="360"/>
          </w:pPr>
        </w:pPrChange>
      </w:pPr>
      <w:ins w:id="255" w:author="Ian Hutomo" w:date="2019-09-26T16:20:00Z">
        <w:r w:rsidRPr="001918C0">
          <w:rPr>
            <w:rFonts w:ascii="Courier New" w:hAnsi="Courier New" w:cs="Courier New"/>
            <w:sz w:val="16"/>
            <w:szCs w:val="16"/>
            <w:rPrChange w:id="256" w:author="Ian Hutomo" w:date="2019-09-26T16:21:00Z">
              <w:rPr>
                <w:rFonts w:ascii="Cambria" w:hAnsi="Cambria"/>
                <w:sz w:val="24"/>
                <w:szCs w:val="24"/>
              </w:rPr>
            </w:rPrChange>
          </w:rPr>
          <w:t xml:space="preserve">      "west": -73.9872249802915,</w:t>
        </w:r>
      </w:ins>
    </w:p>
    <w:p w14:paraId="057098EB" w14:textId="77777777" w:rsidR="001918C0" w:rsidRPr="001918C0" w:rsidRDefault="001918C0">
      <w:pPr>
        <w:ind w:left="360" w:firstLine="360"/>
        <w:rPr>
          <w:ins w:id="257" w:author="Ian Hutomo" w:date="2019-09-26T16:20:00Z"/>
          <w:rFonts w:ascii="Courier New" w:hAnsi="Courier New" w:cs="Courier New"/>
          <w:sz w:val="16"/>
          <w:szCs w:val="16"/>
          <w:rPrChange w:id="258" w:author="Ian Hutomo" w:date="2019-09-26T16:21:00Z">
            <w:rPr>
              <w:ins w:id="259" w:author="Ian Hutomo" w:date="2019-09-26T16:20:00Z"/>
              <w:rFonts w:ascii="Cambria" w:hAnsi="Cambria"/>
              <w:sz w:val="24"/>
              <w:szCs w:val="24"/>
            </w:rPr>
          </w:rPrChange>
        </w:rPr>
        <w:pPrChange w:id="260" w:author="Ian Hutomo" w:date="2019-09-26T16:21:00Z">
          <w:pPr>
            <w:ind w:firstLine="360"/>
          </w:pPr>
        </w:pPrChange>
      </w:pPr>
      <w:ins w:id="261" w:author="Ian Hutomo" w:date="2019-09-26T16:20:00Z">
        <w:r w:rsidRPr="001918C0">
          <w:rPr>
            <w:rFonts w:ascii="Courier New" w:hAnsi="Courier New" w:cs="Courier New"/>
            <w:sz w:val="16"/>
            <w:szCs w:val="16"/>
            <w:rPrChange w:id="262" w:author="Ian Hutomo" w:date="2019-09-26T16:21:00Z">
              <w:rPr>
                <w:rFonts w:ascii="Cambria" w:hAnsi="Cambria"/>
                <w:sz w:val="24"/>
                <w:szCs w:val="24"/>
              </w:rPr>
            </w:rPrChange>
          </w:rPr>
          <w:t xml:space="preserve">      "north": 40.6909944802915,</w:t>
        </w:r>
      </w:ins>
    </w:p>
    <w:p w14:paraId="4BA71057" w14:textId="77777777" w:rsidR="001918C0" w:rsidRPr="001918C0" w:rsidRDefault="001918C0">
      <w:pPr>
        <w:ind w:left="360" w:firstLine="360"/>
        <w:rPr>
          <w:ins w:id="263" w:author="Ian Hutomo" w:date="2019-09-26T16:20:00Z"/>
          <w:rFonts w:ascii="Courier New" w:hAnsi="Courier New" w:cs="Courier New"/>
          <w:sz w:val="16"/>
          <w:szCs w:val="16"/>
          <w:rPrChange w:id="264" w:author="Ian Hutomo" w:date="2019-09-26T16:21:00Z">
            <w:rPr>
              <w:ins w:id="265" w:author="Ian Hutomo" w:date="2019-09-26T16:20:00Z"/>
              <w:rFonts w:ascii="Cambria" w:hAnsi="Cambria"/>
              <w:sz w:val="24"/>
              <w:szCs w:val="24"/>
            </w:rPr>
          </w:rPrChange>
        </w:rPr>
        <w:pPrChange w:id="266" w:author="Ian Hutomo" w:date="2019-09-26T16:21:00Z">
          <w:pPr>
            <w:ind w:firstLine="360"/>
          </w:pPr>
        </w:pPrChange>
      </w:pPr>
      <w:ins w:id="267" w:author="Ian Hutomo" w:date="2019-09-26T16:20:00Z">
        <w:r w:rsidRPr="001918C0">
          <w:rPr>
            <w:rFonts w:ascii="Courier New" w:hAnsi="Courier New" w:cs="Courier New"/>
            <w:sz w:val="16"/>
            <w:szCs w:val="16"/>
            <w:rPrChange w:id="268" w:author="Ian Hutomo" w:date="2019-09-26T16:21:00Z">
              <w:rPr>
                <w:rFonts w:ascii="Cambria" w:hAnsi="Cambria"/>
                <w:sz w:val="24"/>
                <w:szCs w:val="24"/>
              </w:rPr>
            </w:rPrChange>
          </w:rPr>
          <w:t xml:space="preserve">      "east": -73.98452701970848</w:t>
        </w:r>
      </w:ins>
    </w:p>
    <w:p w14:paraId="632AB072" w14:textId="77777777" w:rsidR="001918C0" w:rsidRPr="001918C0" w:rsidRDefault="001918C0">
      <w:pPr>
        <w:ind w:left="360" w:firstLine="360"/>
        <w:rPr>
          <w:ins w:id="269" w:author="Ian Hutomo" w:date="2019-09-26T16:20:00Z"/>
          <w:rFonts w:ascii="Courier New" w:hAnsi="Courier New" w:cs="Courier New"/>
          <w:sz w:val="16"/>
          <w:szCs w:val="16"/>
          <w:rPrChange w:id="270" w:author="Ian Hutomo" w:date="2019-09-26T16:21:00Z">
            <w:rPr>
              <w:ins w:id="271" w:author="Ian Hutomo" w:date="2019-09-26T16:20:00Z"/>
              <w:rFonts w:ascii="Cambria" w:hAnsi="Cambria"/>
              <w:sz w:val="24"/>
              <w:szCs w:val="24"/>
            </w:rPr>
          </w:rPrChange>
        </w:rPr>
        <w:pPrChange w:id="272" w:author="Ian Hutomo" w:date="2019-09-26T16:21:00Z">
          <w:pPr>
            <w:ind w:firstLine="360"/>
          </w:pPr>
        </w:pPrChange>
      </w:pPr>
      <w:ins w:id="273" w:author="Ian Hutomo" w:date="2019-09-26T16:20:00Z">
        <w:r w:rsidRPr="001918C0">
          <w:rPr>
            <w:rFonts w:ascii="Courier New" w:hAnsi="Courier New" w:cs="Courier New"/>
            <w:sz w:val="16"/>
            <w:szCs w:val="16"/>
            <w:rPrChange w:id="274" w:author="Ian Hutomo" w:date="2019-09-26T16:21:00Z">
              <w:rPr>
                <w:rFonts w:ascii="Cambria" w:hAnsi="Cambria"/>
                <w:sz w:val="24"/>
                <w:szCs w:val="24"/>
              </w:rPr>
            </w:rPrChange>
          </w:rPr>
          <w:t xml:space="preserve">    }</w:t>
        </w:r>
      </w:ins>
    </w:p>
    <w:p w14:paraId="77BFF342" w14:textId="77777777" w:rsidR="001918C0" w:rsidRPr="001918C0" w:rsidRDefault="001918C0">
      <w:pPr>
        <w:ind w:left="360" w:firstLine="360"/>
        <w:rPr>
          <w:ins w:id="275" w:author="Ian Hutomo" w:date="2019-09-26T16:20:00Z"/>
          <w:rFonts w:ascii="Courier New" w:hAnsi="Courier New" w:cs="Courier New"/>
          <w:sz w:val="16"/>
          <w:szCs w:val="16"/>
          <w:rPrChange w:id="276" w:author="Ian Hutomo" w:date="2019-09-26T16:21:00Z">
            <w:rPr>
              <w:ins w:id="277" w:author="Ian Hutomo" w:date="2019-09-26T16:20:00Z"/>
              <w:rFonts w:ascii="Cambria" w:hAnsi="Cambria"/>
              <w:sz w:val="24"/>
              <w:szCs w:val="24"/>
            </w:rPr>
          </w:rPrChange>
        </w:rPr>
        <w:pPrChange w:id="278" w:author="Ian Hutomo" w:date="2019-09-26T16:21:00Z">
          <w:pPr>
            <w:ind w:firstLine="360"/>
          </w:pPr>
        </w:pPrChange>
      </w:pPr>
      <w:ins w:id="279" w:author="Ian Hutomo" w:date="2019-09-26T16:20:00Z">
        <w:r w:rsidRPr="001918C0">
          <w:rPr>
            <w:rFonts w:ascii="Courier New" w:hAnsi="Courier New" w:cs="Courier New"/>
            <w:sz w:val="16"/>
            <w:szCs w:val="16"/>
            <w:rPrChange w:id="280" w:author="Ian Hutomo" w:date="2019-09-26T16:21:00Z">
              <w:rPr>
                <w:rFonts w:ascii="Cambria" w:hAnsi="Cambria"/>
                <w:sz w:val="24"/>
                <w:szCs w:val="24"/>
              </w:rPr>
            </w:rPrChange>
          </w:rPr>
          <w:t xml:space="preserve">  },</w:t>
        </w:r>
      </w:ins>
    </w:p>
    <w:p w14:paraId="19E40FC2" w14:textId="77777777" w:rsidR="001918C0" w:rsidRPr="001918C0" w:rsidRDefault="001918C0">
      <w:pPr>
        <w:ind w:left="360" w:firstLine="360"/>
        <w:rPr>
          <w:ins w:id="281" w:author="Ian Hutomo" w:date="2019-09-26T16:20:00Z"/>
          <w:rFonts w:ascii="Courier New" w:hAnsi="Courier New" w:cs="Courier New"/>
          <w:sz w:val="16"/>
          <w:szCs w:val="16"/>
          <w:rPrChange w:id="282" w:author="Ian Hutomo" w:date="2019-09-26T16:21:00Z">
            <w:rPr>
              <w:ins w:id="283" w:author="Ian Hutomo" w:date="2019-09-26T16:20:00Z"/>
              <w:rFonts w:ascii="Cambria" w:hAnsi="Cambria"/>
              <w:sz w:val="24"/>
              <w:szCs w:val="24"/>
            </w:rPr>
          </w:rPrChange>
        </w:rPr>
        <w:pPrChange w:id="284" w:author="Ian Hutomo" w:date="2019-09-26T16:21:00Z">
          <w:pPr>
            <w:ind w:firstLine="360"/>
          </w:pPr>
        </w:pPrChange>
      </w:pPr>
      <w:ins w:id="285" w:author="Ian Hutomo" w:date="2019-09-26T16:20:00Z">
        <w:r w:rsidRPr="001918C0">
          <w:rPr>
            <w:rFonts w:ascii="Courier New" w:hAnsi="Courier New" w:cs="Courier New"/>
            <w:sz w:val="16"/>
            <w:szCs w:val="16"/>
            <w:rPrChange w:id="286" w:author="Ian Hutomo" w:date="2019-09-26T16:21:00Z">
              <w:rPr>
                <w:rFonts w:ascii="Cambria" w:hAnsi="Cambria"/>
                <w:sz w:val="24"/>
                <w:szCs w:val="24"/>
              </w:rPr>
            </w:rPrChange>
          </w:rPr>
          <w:t xml:space="preserve">  "name": "Brooklyn",</w:t>
        </w:r>
      </w:ins>
    </w:p>
    <w:p w14:paraId="5D3D44CA" w14:textId="77777777" w:rsidR="001918C0" w:rsidRPr="001918C0" w:rsidRDefault="001918C0">
      <w:pPr>
        <w:ind w:left="360" w:firstLine="360"/>
        <w:rPr>
          <w:ins w:id="287" w:author="Ian Hutomo" w:date="2019-09-26T16:20:00Z"/>
          <w:rFonts w:ascii="Courier New" w:hAnsi="Courier New" w:cs="Courier New"/>
          <w:sz w:val="16"/>
          <w:szCs w:val="16"/>
          <w:rPrChange w:id="288" w:author="Ian Hutomo" w:date="2019-09-26T16:21:00Z">
            <w:rPr>
              <w:ins w:id="289" w:author="Ian Hutomo" w:date="2019-09-26T16:20:00Z"/>
              <w:rFonts w:ascii="Cambria" w:hAnsi="Cambria"/>
              <w:sz w:val="24"/>
              <w:szCs w:val="24"/>
            </w:rPr>
          </w:rPrChange>
        </w:rPr>
        <w:pPrChange w:id="290" w:author="Ian Hutomo" w:date="2019-09-26T16:21:00Z">
          <w:pPr>
            <w:ind w:firstLine="360"/>
          </w:pPr>
        </w:pPrChange>
      </w:pPr>
      <w:ins w:id="291" w:author="Ian Hutomo" w:date="2019-09-26T16:20:00Z">
        <w:r w:rsidRPr="001918C0">
          <w:rPr>
            <w:rFonts w:ascii="Courier New" w:hAnsi="Courier New" w:cs="Courier New"/>
            <w:sz w:val="16"/>
            <w:szCs w:val="16"/>
            <w:rPrChange w:id="292" w:author="Ian Hutomo" w:date="2019-09-26T16:21:00Z">
              <w:rPr>
                <w:rFonts w:ascii="Cambria" w:hAnsi="Cambria"/>
                <w:sz w:val="24"/>
                <w:szCs w:val="24"/>
              </w:rPr>
            </w:rPrChange>
          </w:rPr>
          <w:t xml:space="preserve">  "</w:t>
        </w:r>
        <w:proofErr w:type="spellStart"/>
        <w:r w:rsidRPr="001918C0">
          <w:rPr>
            <w:rFonts w:ascii="Courier New" w:hAnsi="Courier New" w:cs="Courier New"/>
            <w:sz w:val="16"/>
            <w:szCs w:val="16"/>
            <w:rPrChange w:id="293" w:author="Ian Hutomo" w:date="2019-09-26T16:21:00Z">
              <w:rPr>
                <w:rFonts w:ascii="Cambria" w:hAnsi="Cambria"/>
                <w:sz w:val="24"/>
                <w:szCs w:val="24"/>
              </w:rPr>
            </w:rPrChange>
          </w:rPr>
          <w:t>place_id</w:t>
        </w:r>
        <w:proofErr w:type="spellEnd"/>
        <w:r w:rsidRPr="001918C0">
          <w:rPr>
            <w:rFonts w:ascii="Courier New" w:hAnsi="Courier New" w:cs="Courier New"/>
            <w:sz w:val="16"/>
            <w:szCs w:val="16"/>
            <w:rPrChange w:id="294" w:author="Ian Hutomo" w:date="2019-09-26T16:21:00Z">
              <w:rPr>
                <w:rFonts w:ascii="Cambria" w:hAnsi="Cambria"/>
                <w:sz w:val="24"/>
                <w:szCs w:val="24"/>
              </w:rPr>
            </w:rPrChange>
          </w:rPr>
          <w:t>": "ChIJq1RGWExawokRC5VK08ax-Ds",</w:t>
        </w:r>
      </w:ins>
    </w:p>
    <w:p w14:paraId="1284E5E2" w14:textId="77777777" w:rsidR="001918C0" w:rsidRPr="001918C0" w:rsidRDefault="001918C0">
      <w:pPr>
        <w:ind w:left="360" w:firstLine="360"/>
        <w:rPr>
          <w:ins w:id="295" w:author="Ian Hutomo" w:date="2019-09-26T16:20:00Z"/>
          <w:rFonts w:ascii="Courier New" w:hAnsi="Courier New" w:cs="Courier New"/>
          <w:sz w:val="16"/>
          <w:szCs w:val="16"/>
          <w:rPrChange w:id="296" w:author="Ian Hutomo" w:date="2019-09-26T16:21:00Z">
            <w:rPr>
              <w:ins w:id="297" w:author="Ian Hutomo" w:date="2019-09-26T16:20:00Z"/>
              <w:rFonts w:ascii="Cambria" w:hAnsi="Cambria"/>
              <w:sz w:val="24"/>
              <w:szCs w:val="24"/>
            </w:rPr>
          </w:rPrChange>
        </w:rPr>
        <w:pPrChange w:id="298" w:author="Ian Hutomo" w:date="2019-09-26T16:21:00Z">
          <w:pPr>
            <w:ind w:firstLine="360"/>
          </w:pPr>
        </w:pPrChange>
      </w:pPr>
      <w:ins w:id="299" w:author="Ian Hutomo" w:date="2019-09-26T16:20:00Z">
        <w:r w:rsidRPr="001918C0">
          <w:rPr>
            <w:rFonts w:ascii="Courier New" w:hAnsi="Courier New" w:cs="Courier New"/>
            <w:sz w:val="16"/>
            <w:szCs w:val="16"/>
            <w:rPrChange w:id="300" w:author="Ian Hutomo" w:date="2019-09-26T16:21:00Z">
              <w:rPr>
                <w:rFonts w:ascii="Cambria" w:hAnsi="Cambria"/>
                <w:sz w:val="24"/>
                <w:szCs w:val="24"/>
              </w:rPr>
            </w:rPrChange>
          </w:rPr>
          <w:t xml:space="preserve">  "reviews": [</w:t>
        </w:r>
      </w:ins>
    </w:p>
    <w:p w14:paraId="0F73C32E" w14:textId="77777777" w:rsidR="001918C0" w:rsidRPr="001918C0" w:rsidRDefault="001918C0">
      <w:pPr>
        <w:ind w:left="360" w:firstLine="360"/>
        <w:rPr>
          <w:ins w:id="301" w:author="Ian Hutomo" w:date="2019-09-26T16:20:00Z"/>
          <w:rFonts w:ascii="Courier New" w:hAnsi="Courier New" w:cs="Courier New"/>
          <w:sz w:val="16"/>
          <w:szCs w:val="16"/>
          <w:rPrChange w:id="302" w:author="Ian Hutomo" w:date="2019-09-26T16:21:00Z">
            <w:rPr>
              <w:ins w:id="303" w:author="Ian Hutomo" w:date="2019-09-26T16:20:00Z"/>
              <w:rFonts w:ascii="Cambria" w:hAnsi="Cambria"/>
              <w:sz w:val="24"/>
              <w:szCs w:val="24"/>
            </w:rPr>
          </w:rPrChange>
        </w:rPr>
        <w:pPrChange w:id="304" w:author="Ian Hutomo" w:date="2019-09-26T16:21:00Z">
          <w:pPr>
            <w:ind w:firstLine="360"/>
          </w:pPr>
        </w:pPrChange>
      </w:pPr>
      <w:ins w:id="305" w:author="Ian Hutomo" w:date="2019-09-26T16:20:00Z">
        <w:r w:rsidRPr="001918C0">
          <w:rPr>
            <w:rFonts w:ascii="Courier New" w:hAnsi="Courier New" w:cs="Courier New"/>
            <w:sz w:val="16"/>
            <w:szCs w:val="16"/>
            <w:rPrChange w:id="306" w:author="Ian Hutomo" w:date="2019-09-26T16:21:00Z">
              <w:rPr>
                <w:rFonts w:ascii="Cambria" w:hAnsi="Cambria"/>
                <w:sz w:val="24"/>
                <w:szCs w:val="24"/>
              </w:rPr>
            </w:rPrChange>
          </w:rPr>
          <w:t xml:space="preserve">    {</w:t>
        </w:r>
      </w:ins>
    </w:p>
    <w:p w14:paraId="67137867" w14:textId="77777777" w:rsidR="001918C0" w:rsidRPr="001918C0" w:rsidRDefault="001918C0">
      <w:pPr>
        <w:ind w:left="360" w:firstLine="360"/>
        <w:rPr>
          <w:ins w:id="307" w:author="Ian Hutomo" w:date="2019-09-26T16:20:00Z"/>
          <w:rFonts w:ascii="Courier New" w:hAnsi="Courier New" w:cs="Courier New"/>
          <w:sz w:val="16"/>
          <w:szCs w:val="16"/>
          <w:rPrChange w:id="308" w:author="Ian Hutomo" w:date="2019-09-26T16:21:00Z">
            <w:rPr>
              <w:ins w:id="309" w:author="Ian Hutomo" w:date="2019-09-26T16:20:00Z"/>
              <w:rFonts w:ascii="Cambria" w:hAnsi="Cambria"/>
              <w:sz w:val="24"/>
              <w:szCs w:val="24"/>
            </w:rPr>
          </w:rPrChange>
        </w:rPr>
        <w:pPrChange w:id="310" w:author="Ian Hutomo" w:date="2019-09-26T16:21:00Z">
          <w:pPr>
            <w:ind w:firstLine="360"/>
          </w:pPr>
        </w:pPrChange>
      </w:pPr>
      <w:ins w:id="311" w:author="Ian Hutomo" w:date="2019-09-26T16:20:00Z">
        <w:r w:rsidRPr="001918C0">
          <w:rPr>
            <w:rFonts w:ascii="Courier New" w:hAnsi="Courier New" w:cs="Courier New"/>
            <w:sz w:val="16"/>
            <w:szCs w:val="16"/>
            <w:rPrChange w:id="312" w:author="Ian Hutomo" w:date="2019-09-26T16:21:00Z">
              <w:rPr>
                <w:rFonts w:ascii="Cambria" w:hAnsi="Cambria"/>
                <w:sz w:val="24"/>
                <w:szCs w:val="24"/>
              </w:rPr>
            </w:rPrChange>
          </w:rPr>
          <w:t xml:space="preserve">      "</w:t>
        </w:r>
        <w:proofErr w:type="spellStart"/>
        <w:r w:rsidRPr="001918C0">
          <w:rPr>
            <w:rFonts w:ascii="Courier New" w:hAnsi="Courier New" w:cs="Courier New"/>
            <w:sz w:val="16"/>
            <w:szCs w:val="16"/>
            <w:rPrChange w:id="313" w:author="Ian Hutomo" w:date="2019-09-26T16:21:00Z">
              <w:rPr>
                <w:rFonts w:ascii="Cambria" w:hAnsi="Cambria"/>
                <w:sz w:val="24"/>
                <w:szCs w:val="24"/>
              </w:rPr>
            </w:rPrChange>
          </w:rPr>
          <w:t>author_name</w:t>
        </w:r>
        <w:proofErr w:type="spellEnd"/>
        <w:r w:rsidRPr="001918C0">
          <w:rPr>
            <w:rFonts w:ascii="Courier New" w:hAnsi="Courier New" w:cs="Courier New"/>
            <w:sz w:val="16"/>
            <w:szCs w:val="16"/>
            <w:rPrChange w:id="314" w:author="Ian Hutomo" w:date="2019-09-26T16:21:00Z">
              <w:rPr>
                <w:rFonts w:ascii="Cambria" w:hAnsi="Cambria"/>
                <w:sz w:val="24"/>
                <w:szCs w:val="24"/>
              </w:rPr>
            </w:rPrChange>
          </w:rPr>
          <w:t>": "</w:t>
        </w:r>
        <w:proofErr w:type="spellStart"/>
        <w:r w:rsidRPr="001918C0">
          <w:rPr>
            <w:rFonts w:ascii="Courier New" w:hAnsi="Courier New" w:cs="Courier New"/>
            <w:sz w:val="16"/>
            <w:szCs w:val="16"/>
            <w:rPrChange w:id="315" w:author="Ian Hutomo" w:date="2019-09-26T16:21:00Z">
              <w:rPr>
                <w:rFonts w:ascii="Cambria" w:hAnsi="Cambria"/>
                <w:sz w:val="24"/>
                <w:szCs w:val="24"/>
              </w:rPr>
            </w:rPrChange>
          </w:rPr>
          <w:t>hisham</w:t>
        </w:r>
        <w:proofErr w:type="spellEnd"/>
        <w:r w:rsidRPr="001918C0">
          <w:rPr>
            <w:rFonts w:ascii="Courier New" w:hAnsi="Courier New" w:cs="Courier New"/>
            <w:sz w:val="16"/>
            <w:szCs w:val="16"/>
            <w:rPrChange w:id="316" w:author="Ian Hutomo" w:date="2019-09-26T16:21:00Z">
              <w:rPr>
                <w:rFonts w:ascii="Cambria" w:hAnsi="Cambria"/>
                <w:sz w:val="24"/>
                <w:szCs w:val="24"/>
              </w:rPr>
            </w:rPrChange>
          </w:rPr>
          <w:t xml:space="preserve"> </w:t>
        </w:r>
        <w:proofErr w:type="spellStart"/>
        <w:r w:rsidRPr="001918C0">
          <w:rPr>
            <w:rFonts w:ascii="Courier New" w:hAnsi="Courier New" w:cs="Courier New"/>
            <w:sz w:val="16"/>
            <w:szCs w:val="16"/>
            <w:rPrChange w:id="317" w:author="Ian Hutomo" w:date="2019-09-26T16:21:00Z">
              <w:rPr>
                <w:rFonts w:ascii="Cambria" w:hAnsi="Cambria"/>
                <w:sz w:val="24"/>
                <w:szCs w:val="24"/>
              </w:rPr>
            </w:rPrChange>
          </w:rPr>
          <w:t>nofal</w:t>
        </w:r>
        <w:proofErr w:type="spellEnd"/>
        <w:r w:rsidRPr="001918C0">
          <w:rPr>
            <w:rFonts w:ascii="Courier New" w:hAnsi="Courier New" w:cs="Courier New"/>
            <w:sz w:val="16"/>
            <w:szCs w:val="16"/>
            <w:rPrChange w:id="318" w:author="Ian Hutomo" w:date="2019-09-26T16:21:00Z">
              <w:rPr>
                <w:rFonts w:ascii="Cambria" w:hAnsi="Cambria"/>
                <w:sz w:val="24"/>
                <w:szCs w:val="24"/>
              </w:rPr>
            </w:rPrChange>
          </w:rPr>
          <w:t>",</w:t>
        </w:r>
      </w:ins>
    </w:p>
    <w:p w14:paraId="70FEE633" w14:textId="77777777" w:rsidR="001918C0" w:rsidRPr="001918C0" w:rsidRDefault="001918C0">
      <w:pPr>
        <w:ind w:left="360" w:firstLine="360"/>
        <w:rPr>
          <w:ins w:id="319" w:author="Ian Hutomo" w:date="2019-09-26T16:20:00Z"/>
          <w:rFonts w:ascii="Courier New" w:hAnsi="Courier New" w:cs="Courier New"/>
          <w:sz w:val="16"/>
          <w:szCs w:val="16"/>
          <w:rPrChange w:id="320" w:author="Ian Hutomo" w:date="2019-09-26T16:21:00Z">
            <w:rPr>
              <w:ins w:id="321" w:author="Ian Hutomo" w:date="2019-09-26T16:20:00Z"/>
              <w:rFonts w:ascii="Cambria" w:hAnsi="Cambria"/>
              <w:sz w:val="24"/>
              <w:szCs w:val="24"/>
            </w:rPr>
          </w:rPrChange>
        </w:rPr>
        <w:pPrChange w:id="322" w:author="Ian Hutomo" w:date="2019-09-26T16:21:00Z">
          <w:pPr>
            <w:ind w:firstLine="360"/>
          </w:pPr>
        </w:pPrChange>
      </w:pPr>
      <w:ins w:id="323" w:author="Ian Hutomo" w:date="2019-09-26T16:20:00Z">
        <w:r w:rsidRPr="001918C0">
          <w:rPr>
            <w:rFonts w:ascii="Courier New" w:hAnsi="Courier New" w:cs="Courier New"/>
            <w:sz w:val="16"/>
            <w:szCs w:val="16"/>
            <w:rPrChange w:id="324" w:author="Ian Hutomo" w:date="2019-09-26T16:21:00Z">
              <w:rPr>
                <w:rFonts w:ascii="Cambria" w:hAnsi="Cambria"/>
                <w:sz w:val="24"/>
                <w:szCs w:val="24"/>
              </w:rPr>
            </w:rPrChange>
          </w:rPr>
          <w:t xml:space="preserve">      "</w:t>
        </w:r>
        <w:proofErr w:type="spellStart"/>
        <w:r w:rsidRPr="001918C0">
          <w:rPr>
            <w:rFonts w:ascii="Courier New" w:hAnsi="Courier New" w:cs="Courier New"/>
            <w:sz w:val="16"/>
            <w:szCs w:val="16"/>
            <w:rPrChange w:id="325" w:author="Ian Hutomo" w:date="2019-09-26T16:21:00Z">
              <w:rPr>
                <w:rFonts w:ascii="Cambria" w:hAnsi="Cambria"/>
                <w:sz w:val="24"/>
                <w:szCs w:val="24"/>
              </w:rPr>
            </w:rPrChange>
          </w:rPr>
          <w:t>author_url</w:t>
        </w:r>
        <w:proofErr w:type="spellEnd"/>
        <w:r w:rsidRPr="001918C0">
          <w:rPr>
            <w:rFonts w:ascii="Courier New" w:hAnsi="Courier New" w:cs="Courier New"/>
            <w:sz w:val="16"/>
            <w:szCs w:val="16"/>
            <w:rPrChange w:id="326" w:author="Ian Hutomo" w:date="2019-09-26T16:21:00Z">
              <w:rPr>
                <w:rFonts w:ascii="Cambria" w:hAnsi="Cambria"/>
                <w:sz w:val="24"/>
                <w:szCs w:val="24"/>
              </w:rPr>
            </w:rPrChange>
          </w:rPr>
          <w:t>": "https://www.google.com/maps/contrib/114083506813599492082/reviews",</w:t>
        </w:r>
      </w:ins>
    </w:p>
    <w:p w14:paraId="7DD22A1C" w14:textId="77777777" w:rsidR="001918C0" w:rsidRPr="001918C0" w:rsidRDefault="001918C0">
      <w:pPr>
        <w:ind w:left="360" w:firstLine="360"/>
        <w:rPr>
          <w:ins w:id="327" w:author="Ian Hutomo" w:date="2019-09-26T16:20:00Z"/>
          <w:rFonts w:ascii="Courier New" w:hAnsi="Courier New" w:cs="Courier New"/>
          <w:sz w:val="16"/>
          <w:szCs w:val="16"/>
          <w:rPrChange w:id="328" w:author="Ian Hutomo" w:date="2019-09-26T16:21:00Z">
            <w:rPr>
              <w:ins w:id="329" w:author="Ian Hutomo" w:date="2019-09-26T16:20:00Z"/>
              <w:rFonts w:ascii="Cambria" w:hAnsi="Cambria"/>
              <w:sz w:val="24"/>
              <w:szCs w:val="24"/>
            </w:rPr>
          </w:rPrChange>
        </w:rPr>
        <w:pPrChange w:id="330" w:author="Ian Hutomo" w:date="2019-09-26T16:21:00Z">
          <w:pPr>
            <w:ind w:firstLine="360"/>
          </w:pPr>
        </w:pPrChange>
      </w:pPr>
      <w:ins w:id="331" w:author="Ian Hutomo" w:date="2019-09-26T16:20:00Z">
        <w:r w:rsidRPr="001918C0">
          <w:rPr>
            <w:rFonts w:ascii="Courier New" w:hAnsi="Courier New" w:cs="Courier New"/>
            <w:sz w:val="16"/>
            <w:szCs w:val="16"/>
            <w:rPrChange w:id="332" w:author="Ian Hutomo" w:date="2019-09-26T16:21:00Z">
              <w:rPr>
                <w:rFonts w:ascii="Cambria" w:hAnsi="Cambria"/>
                <w:sz w:val="24"/>
                <w:szCs w:val="24"/>
              </w:rPr>
            </w:rPrChange>
          </w:rPr>
          <w:t xml:space="preserve">      "language": "</w:t>
        </w:r>
        <w:proofErr w:type="spellStart"/>
        <w:r w:rsidRPr="001918C0">
          <w:rPr>
            <w:rFonts w:ascii="Courier New" w:hAnsi="Courier New" w:cs="Courier New"/>
            <w:sz w:val="16"/>
            <w:szCs w:val="16"/>
            <w:rPrChange w:id="333" w:author="Ian Hutomo" w:date="2019-09-26T16:21:00Z">
              <w:rPr>
                <w:rFonts w:ascii="Cambria" w:hAnsi="Cambria"/>
                <w:sz w:val="24"/>
                <w:szCs w:val="24"/>
              </w:rPr>
            </w:rPrChange>
          </w:rPr>
          <w:t>en</w:t>
        </w:r>
        <w:proofErr w:type="spellEnd"/>
        <w:r w:rsidRPr="001918C0">
          <w:rPr>
            <w:rFonts w:ascii="Courier New" w:hAnsi="Courier New" w:cs="Courier New"/>
            <w:sz w:val="16"/>
            <w:szCs w:val="16"/>
            <w:rPrChange w:id="334" w:author="Ian Hutomo" w:date="2019-09-26T16:21:00Z">
              <w:rPr>
                <w:rFonts w:ascii="Cambria" w:hAnsi="Cambria"/>
                <w:sz w:val="24"/>
                <w:szCs w:val="24"/>
              </w:rPr>
            </w:rPrChange>
          </w:rPr>
          <w:t>",</w:t>
        </w:r>
      </w:ins>
    </w:p>
    <w:p w14:paraId="02A6707B" w14:textId="77777777" w:rsidR="001918C0" w:rsidRPr="001918C0" w:rsidRDefault="001918C0">
      <w:pPr>
        <w:ind w:left="360" w:firstLine="360"/>
        <w:rPr>
          <w:ins w:id="335" w:author="Ian Hutomo" w:date="2019-09-26T16:20:00Z"/>
          <w:rFonts w:ascii="Courier New" w:hAnsi="Courier New" w:cs="Courier New"/>
          <w:sz w:val="16"/>
          <w:szCs w:val="16"/>
          <w:rPrChange w:id="336" w:author="Ian Hutomo" w:date="2019-09-26T16:21:00Z">
            <w:rPr>
              <w:ins w:id="337" w:author="Ian Hutomo" w:date="2019-09-26T16:20:00Z"/>
              <w:rFonts w:ascii="Cambria" w:hAnsi="Cambria"/>
              <w:sz w:val="24"/>
              <w:szCs w:val="24"/>
            </w:rPr>
          </w:rPrChange>
        </w:rPr>
        <w:pPrChange w:id="338" w:author="Ian Hutomo" w:date="2019-09-26T16:21:00Z">
          <w:pPr>
            <w:ind w:firstLine="360"/>
          </w:pPr>
        </w:pPrChange>
      </w:pPr>
      <w:ins w:id="339" w:author="Ian Hutomo" w:date="2019-09-26T16:20:00Z">
        <w:r w:rsidRPr="001918C0">
          <w:rPr>
            <w:rFonts w:ascii="Courier New" w:hAnsi="Courier New" w:cs="Courier New"/>
            <w:sz w:val="16"/>
            <w:szCs w:val="16"/>
            <w:rPrChange w:id="340" w:author="Ian Hutomo" w:date="2019-09-26T16:21:00Z">
              <w:rPr>
                <w:rFonts w:ascii="Cambria" w:hAnsi="Cambria"/>
                <w:sz w:val="24"/>
                <w:szCs w:val="24"/>
              </w:rPr>
            </w:rPrChange>
          </w:rPr>
          <w:t xml:space="preserve">      "</w:t>
        </w:r>
        <w:proofErr w:type="spellStart"/>
        <w:r w:rsidRPr="001918C0">
          <w:rPr>
            <w:rFonts w:ascii="Courier New" w:hAnsi="Courier New" w:cs="Courier New"/>
            <w:sz w:val="16"/>
            <w:szCs w:val="16"/>
            <w:rPrChange w:id="341" w:author="Ian Hutomo" w:date="2019-09-26T16:21:00Z">
              <w:rPr>
                <w:rFonts w:ascii="Cambria" w:hAnsi="Cambria"/>
                <w:sz w:val="24"/>
                <w:szCs w:val="24"/>
              </w:rPr>
            </w:rPrChange>
          </w:rPr>
          <w:t>profile_photo_url</w:t>
        </w:r>
        <w:proofErr w:type="spellEnd"/>
        <w:r w:rsidRPr="001918C0">
          <w:rPr>
            <w:rFonts w:ascii="Courier New" w:hAnsi="Courier New" w:cs="Courier New"/>
            <w:sz w:val="16"/>
            <w:szCs w:val="16"/>
            <w:rPrChange w:id="342" w:author="Ian Hutomo" w:date="2019-09-26T16:21:00Z">
              <w:rPr>
                <w:rFonts w:ascii="Cambria" w:hAnsi="Cambria"/>
                <w:sz w:val="24"/>
                <w:szCs w:val="24"/>
              </w:rPr>
            </w:rPrChange>
          </w:rPr>
          <w:t>": "https://lh3.ggpht.com/-2hGHNr4CZDQ/AAAAAAAAAAI/AAAAAAAAAAA/CN_PCdB3E8E/s128-c0x00000000-cc-rp-mo-ba6/photo.jpg",</w:t>
        </w:r>
      </w:ins>
    </w:p>
    <w:p w14:paraId="4635DF59" w14:textId="77777777" w:rsidR="001918C0" w:rsidRPr="001918C0" w:rsidRDefault="001918C0">
      <w:pPr>
        <w:ind w:left="360" w:firstLine="360"/>
        <w:rPr>
          <w:ins w:id="343" w:author="Ian Hutomo" w:date="2019-09-26T16:20:00Z"/>
          <w:rFonts w:ascii="Courier New" w:hAnsi="Courier New" w:cs="Courier New"/>
          <w:sz w:val="16"/>
          <w:szCs w:val="16"/>
          <w:rPrChange w:id="344" w:author="Ian Hutomo" w:date="2019-09-26T16:21:00Z">
            <w:rPr>
              <w:ins w:id="345" w:author="Ian Hutomo" w:date="2019-09-26T16:20:00Z"/>
              <w:rFonts w:ascii="Cambria" w:hAnsi="Cambria"/>
              <w:sz w:val="24"/>
              <w:szCs w:val="24"/>
            </w:rPr>
          </w:rPrChange>
        </w:rPr>
        <w:pPrChange w:id="346" w:author="Ian Hutomo" w:date="2019-09-26T16:21:00Z">
          <w:pPr>
            <w:ind w:firstLine="360"/>
          </w:pPr>
        </w:pPrChange>
      </w:pPr>
      <w:ins w:id="347" w:author="Ian Hutomo" w:date="2019-09-26T16:20:00Z">
        <w:r w:rsidRPr="001918C0">
          <w:rPr>
            <w:rFonts w:ascii="Courier New" w:hAnsi="Courier New" w:cs="Courier New"/>
            <w:sz w:val="16"/>
            <w:szCs w:val="16"/>
            <w:rPrChange w:id="348" w:author="Ian Hutomo" w:date="2019-09-26T16:21:00Z">
              <w:rPr>
                <w:rFonts w:ascii="Cambria" w:hAnsi="Cambria"/>
                <w:sz w:val="24"/>
                <w:szCs w:val="24"/>
              </w:rPr>
            </w:rPrChange>
          </w:rPr>
          <w:t xml:space="preserve">      "rating": 4,</w:t>
        </w:r>
      </w:ins>
    </w:p>
    <w:p w14:paraId="1BC629CF" w14:textId="77777777" w:rsidR="001918C0" w:rsidRPr="001918C0" w:rsidRDefault="001918C0">
      <w:pPr>
        <w:ind w:left="360" w:firstLine="360"/>
        <w:rPr>
          <w:ins w:id="349" w:author="Ian Hutomo" w:date="2019-09-26T16:20:00Z"/>
          <w:rFonts w:ascii="Courier New" w:hAnsi="Courier New" w:cs="Courier New"/>
          <w:sz w:val="16"/>
          <w:szCs w:val="16"/>
          <w:rPrChange w:id="350" w:author="Ian Hutomo" w:date="2019-09-26T16:21:00Z">
            <w:rPr>
              <w:ins w:id="351" w:author="Ian Hutomo" w:date="2019-09-26T16:20:00Z"/>
              <w:rFonts w:ascii="Cambria" w:hAnsi="Cambria"/>
              <w:sz w:val="24"/>
              <w:szCs w:val="24"/>
            </w:rPr>
          </w:rPrChange>
        </w:rPr>
        <w:pPrChange w:id="352" w:author="Ian Hutomo" w:date="2019-09-26T16:21:00Z">
          <w:pPr>
            <w:ind w:firstLine="360"/>
          </w:pPr>
        </w:pPrChange>
      </w:pPr>
      <w:ins w:id="353" w:author="Ian Hutomo" w:date="2019-09-26T16:20:00Z">
        <w:r w:rsidRPr="001918C0">
          <w:rPr>
            <w:rFonts w:ascii="Courier New" w:hAnsi="Courier New" w:cs="Courier New"/>
            <w:sz w:val="16"/>
            <w:szCs w:val="16"/>
            <w:rPrChange w:id="354" w:author="Ian Hutomo" w:date="2019-09-26T16:21:00Z">
              <w:rPr>
                <w:rFonts w:ascii="Cambria" w:hAnsi="Cambria"/>
                <w:sz w:val="24"/>
                <w:szCs w:val="24"/>
              </w:rPr>
            </w:rPrChange>
          </w:rPr>
          <w:lastRenderedPageBreak/>
          <w:t xml:space="preserve">      "</w:t>
        </w:r>
        <w:proofErr w:type="spellStart"/>
        <w:r w:rsidRPr="001918C0">
          <w:rPr>
            <w:rFonts w:ascii="Courier New" w:hAnsi="Courier New" w:cs="Courier New"/>
            <w:sz w:val="16"/>
            <w:szCs w:val="16"/>
            <w:rPrChange w:id="355" w:author="Ian Hutomo" w:date="2019-09-26T16:21:00Z">
              <w:rPr>
                <w:rFonts w:ascii="Cambria" w:hAnsi="Cambria"/>
                <w:sz w:val="24"/>
                <w:szCs w:val="24"/>
              </w:rPr>
            </w:rPrChange>
          </w:rPr>
          <w:t>relative_time_description</w:t>
        </w:r>
        <w:proofErr w:type="spellEnd"/>
        <w:r w:rsidRPr="001918C0">
          <w:rPr>
            <w:rFonts w:ascii="Courier New" w:hAnsi="Courier New" w:cs="Courier New"/>
            <w:sz w:val="16"/>
            <w:szCs w:val="16"/>
            <w:rPrChange w:id="356" w:author="Ian Hutomo" w:date="2019-09-26T16:21:00Z">
              <w:rPr>
                <w:rFonts w:ascii="Cambria" w:hAnsi="Cambria"/>
                <w:sz w:val="24"/>
                <w:szCs w:val="24"/>
              </w:rPr>
            </w:rPrChange>
          </w:rPr>
          <w:t>": "11 months ago",</w:t>
        </w:r>
      </w:ins>
    </w:p>
    <w:p w14:paraId="1C3EB7D4" w14:textId="77777777" w:rsidR="001918C0" w:rsidRPr="001918C0" w:rsidRDefault="001918C0">
      <w:pPr>
        <w:ind w:left="360" w:firstLine="360"/>
        <w:rPr>
          <w:ins w:id="357" w:author="Ian Hutomo" w:date="2019-09-26T16:20:00Z"/>
          <w:rFonts w:ascii="Courier New" w:hAnsi="Courier New" w:cs="Courier New"/>
          <w:sz w:val="16"/>
          <w:szCs w:val="16"/>
          <w:rPrChange w:id="358" w:author="Ian Hutomo" w:date="2019-09-26T16:21:00Z">
            <w:rPr>
              <w:ins w:id="359" w:author="Ian Hutomo" w:date="2019-09-26T16:20:00Z"/>
              <w:rFonts w:ascii="Cambria" w:hAnsi="Cambria"/>
              <w:sz w:val="24"/>
              <w:szCs w:val="24"/>
            </w:rPr>
          </w:rPrChange>
        </w:rPr>
        <w:pPrChange w:id="360" w:author="Ian Hutomo" w:date="2019-09-26T16:21:00Z">
          <w:pPr>
            <w:ind w:firstLine="360"/>
          </w:pPr>
        </w:pPrChange>
      </w:pPr>
      <w:ins w:id="361" w:author="Ian Hutomo" w:date="2019-09-26T16:20:00Z">
        <w:r w:rsidRPr="001918C0">
          <w:rPr>
            <w:rFonts w:ascii="Courier New" w:hAnsi="Courier New" w:cs="Courier New"/>
            <w:sz w:val="16"/>
            <w:szCs w:val="16"/>
            <w:rPrChange w:id="362" w:author="Ian Hutomo" w:date="2019-09-26T16:21:00Z">
              <w:rPr>
                <w:rFonts w:ascii="Cambria" w:hAnsi="Cambria"/>
                <w:sz w:val="24"/>
                <w:szCs w:val="24"/>
              </w:rPr>
            </w:rPrChange>
          </w:rPr>
          <w:t xml:space="preserve">      "text": "For bus is good",</w:t>
        </w:r>
      </w:ins>
    </w:p>
    <w:p w14:paraId="2D1EFA63" w14:textId="77777777" w:rsidR="001918C0" w:rsidRPr="001918C0" w:rsidRDefault="001918C0">
      <w:pPr>
        <w:ind w:left="360" w:firstLine="360"/>
        <w:rPr>
          <w:ins w:id="363" w:author="Ian Hutomo" w:date="2019-09-26T16:20:00Z"/>
          <w:rFonts w:ascii="Courier New" w:hAnsi="Courier New" w:cs="Courier New"/>
          <w:sz w:val="16"/>
          <w:szCs w:val="16"/>
          <w:rPrChange w:id="364" w:author="Ian Hutomo" w:date="2019-09-26T16:21:00Z">
            <w:rPr>
              <w:ins w:id="365" w:author="Ian Hutomo" w:date="2019-09-26T16:20:00Z"/>
              <w:rFonts w:ascii="Cambria" w:hAnsi="Cambria"/>
              <w:sz w:val="24"/>
              <w:szCs w:val="24"/>
            </w:rPr>
          </w:rPrChange>
        </w:rPr>
        <w:pPrChange w:id="366" w:author="Ian Hutomo" w:date="2019-09-26T16:21:00Z">
          <w:pPr>
            <w:ind w:firstLine="360"/>
          </w:pPr>
        </w:pPrChange>
      </w:pPr>
      <w:ins w:id="367" w:author="Ian Hutomo" w:date="2019-09-26T16:20:00Z">
        <w:r w:rsidRPr="001918C0">
          <w:rPr>
            <w:rFonts w:ascii="Courier New" w:hAnsi="Courier New" w:cs="Courier New"/>
            <w:sz w:val="16"/>
            <w:szCs w:val="16"/>
            <w:rPrChange w:id="368" w:author="Ian Hutomo" w:date="2019-09-26T16:21:00Z">
              <w:rPr>
                <w:rFonts w:ascii="Cambria" w:hAnsi="Cambria"/>
                <w:sz w:val="24"/>
                <w:szCs w:val="24"/>
              </w:rPr>
            </w:rPrChange>
          </w:rPr>
          <w:t xml:space="preserve">      "time": 1538667162</w:t>
        </w:r>
      </w:ins>
    </w:p>
    <w:p w14:paraId="18786E8D" w14:textId="77777777" w:rsidR="001918C0" w:rsidRPr="001918C0" w:rsidRDefault="001918C0">
      <w:pPr>
        <w:ind w:left="360" w:firstLine="360"/>
        <w:rPr>
          <w:ins w:id="369" w:author="Ian Hutomo" w:date="2019-09-26T16:20:00Z"/>
          <w:rFonts w:ascii="Courier New" w:hAnsi="Courier New" w:cs="Courier New"/>
          <w:sz w:val="16"/>
          <w:szCs w:val="16"/>
          <w:rPrChange w:id="370" w:author="Ian Hutomo" w:date="2019-09-26T16:21:00Z">
            <w:rPr>
              <w:ins w:id="371" w:author="Ian Hutomo" w:date="2019-09-26T16:20:00Z"/>
              <w:rFonts w:ascii="Cambria" w:hAnsi="Cambria"/>
              <w:sz w:val="24"/>
              <w:szCs w:val="24"/>
            </w:rPr>
          </w:rPrChange>
        </w:rPr>
        <w:pPrChange w:id="372" w:author="Ian Hutomo" w:date="2019-09-26T16:21:00Z">
          <w:pPr>
            <w:ind w:firstLine="360"/>
          </w:pPr>
        </w:pPrChange>
      </w:pPr>
      <w:ins w:id="373" w:author="Ian Hutomo" w:date="2019-09-26T16:20:00Z">
        <w:r w:rsidRPr="001918C0">
          <w:rPr>
            <w:rFonts w:ascii="Courier New" w:hAnsi="Courier New" w:cs="Courier New"/>
            <w:sz w:val="16"/>
            <w:szCs w:val="16"/>
            <w:rPrChange w:id="374" w:author="Ian Hutomo" w:date="2019-09-26T16:21:00Z">
              <w:rPr>
                <w:rFonts w:ascii="Cambria" w:hAnsi="Cambria"/>
                <w:sz w:val="24"/>
                <w:szCs w:val="24"/>
              </w:rPr>
            </w:rPrChange>
          </w:rPr>
          <w:t xml:space="preserve">    }</w:t>
        </w:r>
      </w:ins>
    </w:p>
    <w:p w14:paraId="5F35CEBE" w14:textId="77777777" w:rsidR="001918C0" w:rsidRPr="001918C0" w:rsidRDefault="001918C0">
      <w:pPr>
        <w:ind w:left="360" w:firstLine="360"/>
        <w:rPr>
          <w:ins w:id="375" w:author="Ian Hutomo" w:date="2019-09-26T16:20:00Z"/>
          <w:rFonts w:ascii="Courier New" w:hAnsi="Courier New" w:cs="Courier New"/>
          <w:sz w:val="16"/>
          <w:szCs w:val="16"/>
          <w:rPrChange w:id="376" w:author="Ian Hutomo" w:date="2019-09-26T16:21:00Z">
            <w:rPr>
              <w:ins w:id="377" w:author="Ian Hutomo" w:date="2019-09-26T16:20:00Z"/>
              <w:rFonts w:ascii="Cambria" w:hAnsi="Cambria"/>
              <w:sz w:val="24"/>
              <w:szCs w:val="24"/>
            </w:rPr>
          </w:rPrChange>
        </w:rPr>
        <w:pPrChange w:id="378" w:author="Ian Hutomo" w:date="2019-09-26T16:21:00Z">
          <w:pPr>
            <w:ind w:firstLine="360"/>
          </w:pPr>
        </w:pPrChange>
      </w:pPr>
      <w:ins w:id="379" w:author="Ian Hutomo" w:date="2019-09-26T16:20:00Z">
        <w:r w:rsidRPr="001918C0">
          <w:rPr>
            <w:rFonts w:ascii="Courier New" w:hAnsi="Courier New" w:cs="Courier New"/>
            <w:sz w:val="16"/>
            <w:szCs w:val="16"/>
            <w:rPrChange w:id="380" w:author="Ian Hutomo" w:date="2019-09-26T16:21:00Z">
              <w:rPr>
                <w:rFonts w:ascii="Cambria" w:hAnsi="Cambria"/>
                <w:sz w:val="24"/>
                <w:szCs w:val="24"/>
              </w:rPr>
            </w:rPrChange>
          </w:rPr>
          <w:t xml:space="preserve">  ],</w:t>
        </w:r>
      </w:ins>
    </w:p>
    <w:p w14:paraId="2E493FB8" w14:textId="77777777" w:rsidR="001918C0" w:rsidRPr="001918C0" w:rsidRDefault="001918C0">
      <w:pPr>
        <w:ind w:left="360" w:firstLine="360"/>
        <w:rPr>
          <w:ins w:id="381" w:author="Ian Hutomo" w:date="2019-09-26T16:20:00Z"/>
          <w:rFonts w:ascii="Courier New" w:hAnsi="Courier New" w:cs="Courier New"/>
          <w:sz w:val="16"/>
          <w:szCs w:val="16"/>
          <w:rPrChange w:id="382" w:author="Ian Hutomo" w:date="2019-09-26T16:21:00Z">
            <w:rPr>
              <w:ins w:id="383" w:author="Ian Hutomo" w:date="2019-09-26T16:20:00Z"/>
              <w:rFonts w:ascii="Cambria" w:hAnsi="Cambria"/>
              <w:sz w:val="24"/>
              <w:szCs w:val="24"/>
            </w:rPr>
          </w:rPrChange>
        </w:rPr>
        <w:pPrChange w:id="384" w:author="Ian Hutomo" w:date="2019-09-26T16:21:00Z">
          <w:pPr>
            <w:ind w:firstLine="360"/>
          </w:pPr>
        </w:pPrChange>
      </w:pPr>
      <w:ins w:id="385" w:author="Ian Hutomo" w:date="2019-09-26T16:20:00Z">
        <w:r w:rsidRPr="001918C0">
          <w:rPr>
            <w:rFonts w:ascii="Courier New" w:hAnsi="Courier New" w:cs="Courier New"/>
            <w:sz w:val="16"/>
            <w:szCs w:val="16"/>
            <w:rPrChange w:id="386" w:author="Ian Hutomo" w:date="2019-09-26T16:21:00Z">
              <w:rPr>
                <w:rFonts w:ascii="Cambria" w:hAnsi="Cambria"/>
                <w:sz w:val="24"/>
                <w:szCs w:val="24"/>
              </w:rPr>
            </w:rPrChange>
          </w:rPr>
          <w:t xml:space="preserve">  "types": [</w:t>
        </w:r>
      </w:ins>
    </w:p>
    <w:p w14:paraId="4B1E3083" w14:textId="77777777" w:rsidR="001918C0" w:rsidRPr="001918C0" w:rsidRDefault="001918C0">
      <w:pPr>
        <w:ind w:left="360" w:firstLine="360"/>
        <w:rPr>
          <w:ins w:id="387" w:author="Ian Hutomo" w:date="2019-09-26T16:20:00Z"/>
          <w:rFonts w:ascii="Courier New" w:hAnsi="Courier New" w:cs="Courier New"/>
          <w:sz w:val="16"/>
          <w:szCs w:val="16"/>
          <w:rPrChange w:id="388" w:author="Ian Hutomo" w:date="2019-09-26T16:21:00Z">
            <w:rPr>
              <w:ins w:id="389" w:author="Ian Hutomo" w:date="2019-09-26T16:20:00Z"/>
              <w:rFonts w:ascii="Cambria" w:hAnsi="Cambria"/>
              <w:sz w:val="24"/>
              <w:szCs w:val="24"/>
            </w:rPr>
          </w:rPrChange>
        </w:rPr>
        <w:pPrChange w:id="390" w:author="Ian Hutomo" w:date="2019-09-26T16:21:00Z">
          <w:pPr>
            <w:ind w:firstLine="360"/>
          </w:pPr>
        </w:pPrChange>
      </w:pPr>
      <w:ins w:id="391" w:author="Ian Hutomo" w:date="2019-09-26T16:20:00Z">
        <w:r w:rsidRPr="001918C0">
          <w:rPr>
            <w:rFonts w:ascii="Courier New" w:hAnsi="Courier New" w:cs="Courier New"/>
            <w:sz w:val="16"/>
            <w:szCs w:val="16"/>
            <w:rPrChange w:id="392" w:author="Ian Hutomo" w:date="2019-09-26T16:21:00Z">
              <w:rPr>
                <w:rFonts w:ascii="Cambria" w:hAnsi="Cambria"/>
                <w:sz w:val="24"/>
                <w:szCs w:val="24"/>
              </w:rPr>
            </w:rPrChange>
          </w:rPr>
          <w:t xml:space="preserve">    "</w:t>
        </w:r>
        <w:proofErr w:type="spellStart"/>
        <w:r w:rsidRPr="001918C0">
          <w:rPr>
            <w:rFonts w:ascii="Courier New" w:hAnsi="Courier New" w:cs="Courier New"/>
            <w:sz w:val="16"/>
            <w:szCs w:val="16"/>
            <w:rPrChange w:id="393" w:author="Ian Hutomo" w:date="2019-09-26T16:21:00Z">
              <w:rPr>
                <w:rFonts w:ascii="Cambria" w:hAnsi="Cambria"/>
                <w:sz w:val="24"/>
                <w:szCs w:val="24"/>
              </w:rPr>
            </w:rPrChange>
          </w:rPr>
          <w:t>transit_station</w:t>
        </w:r>
        <w:proofErr w:type="spellEnd"/>
        <w:r w:rsidRPr="001918C0">
          <w:rPr>
            <w:rFonts w:ascii="Courier New" w:hAnsi="Courier New" w:cs="Courier New"/>
            <w:sz w:val="16"/>
            <w:szCs w:val="16"/>
            <w:rPrChange w:id="394" w:author="Ian Hutomo" w:date="2019-09-26T16:21:00Z">
              <w:rPr>
                <w:rFonts w:ascii="Cambria" w:hAnsi="Cambria"/>
                <w:sz w:val="24"/>
                <w:szCs w:val="24"/>
              </w:rPr>
            </w:rPrChange>
          </w:rPr>
          <w:t>",</w:t>
        </w:r>
      </w:ins>
    </w:p>
    <w:p w14:paraId="6037F40B" w14:textId="77777777" w:rsidR="001918C0" w:rsidRPr="001918C0" w:rsidRDefault="001918C0">
      <w:pPr>
        <w:ind w:left="360" w:firstLine="360"/>
        <w:rPr>
          <w:ins w:id="395" w:author="Ian Hutomo" w:date="2019-09-26T16:20:00Z"/>
          <w:rFonts w:ascii="Courier New" w:hAnsi="Courier New" w:cs="Courier New"/>
          <w:sz w:val="16"/>
          <w:szCs w:val="16"/>
          <w:rPrChange w:id="396" w:author="Ian Hutomo" w:date="2019-09-26T16:21:00Z">
            <w:rPr>
              <w:ins w:id="397" w:author="Ian Hutomo" w:date="2019-09-26T16:20:00Z"/>
              <w:rFonts w:ascii="Cambria" w:hAnsi="Cambria"/>
              <w:sz w:val="24"/>
              <w:szCs w:val="24"/>
            </w:rPr>
          </w:rPrChange>
        </w:rPr>
        <w:pPrChange w:id="398" w:author="Ian Hutomo" w:date="2019-09-26T16:21:00Z">
          <w:pPr>
            <w:ind w:firstLine="360"/>
          </w:pPr>
        </w:pPrChange>
      </w:pPr>
      <w:ins w:id="399" w:author="Ian Hutomo" w:date="2019-09-26T16:20:00Z">
        <w:r w:rsidRPr="001918C0">
          <w:rPr>
            <w:rFonts w:ascii="Courier New" w:hAnsi="Courier New" w:cs="Courier New"/>
            <w:sz w:val="16"/>
            <w:szCs w:val="16"/>
            <w:rPrChange w:id="400" w:author="Ian Hutomo" w:date="2019-09-26T16:21:00Z">
              <w:rPr>
                <w:rFonts w:ascii="Cambria" w:hAnsi="Cambria"/>
                <w:sz w:val="24"/>
                <w:szCs w:val="24"/>
              </w:rPr>
            </w:rPrChange>
          </w:rPr>
          <w:t xml:space="preserve">    "</w:t>
        </w:r>
        <w:proofErr w:type="spellStart"/>
        <w:r w:rsidRPr="001918C0">
          <w:rPr>
            <w:rFonts w:ascii="Courier New" w:hAnsi="Courier New" w:cs="Courier New"/>
            <w:sz w:val="16"/>
            <w:szCs w:val="16"/>
            <w:rPrChange w:id="401" w:author="Ian Hutomo" w:date="2019-09-26T16:21:00Z">
              <w:rPr>
                <w:rFonts w:ascii="Cambria" w:hAnsi="Cambria"/>
                <w:sz w:val="24"/>
                <w:szCs w:val="24"/>
              </w:rPr>
            </w:rPrChange>
          </w:rPr>
          <w:t>point_of_interest</w:t>
        </w:r>
        <w:proofErr w:type="spellEnd"/>
        <w:r w:rsidRPr="001918C0">
          <w:rPr>
            <w:rFonts w:ascii="Courier New" w:hAnsi="Courier New" w:cs="Courier New"/>
            <w:sz w:val="16"/>
            <w:szCs w:val="16"/>
            <w:rPrChange w:id="402" w:author="Ian Hutomo" w:date="2019-09-26T16:21:00Z">
              <w:rPr>
                <w:rFonts w:ascii="Cambria" w:hAnsi="Cambria"/>
                <w:sz w:val="24"/>
                <w:szCs w:val="24"/>
              </w:rPr>
            </w:rPrChange>
          </w:rPr>
          <w:t>",</w:t>
        </w:r>
      </w:ins>
    </w:p>
    <w:p w14:paraId="5D9A3DC2" w14:textId="77777777" w:rsidR="001918C0" w:rsidRPr="001918C0" w:rsidRDefault="001918C0">
      <w:pPr>
        <w:ind w:left="360" w:firstLine="360"/>
        <w:rPr>
          <w:ins w:id="403" w:author="Ian Hutomo" w:date="2019-09-26T16:20:00Z"/>
          <w:rFonts w:ascii="Courier New" w:hAnsi="Courier New" w:cs="Courier New"/>
          <w:sz w:val="16"/>
          <w:szCs w:val="16"/>
          <w:rPrChange w:id="404" w:author="Ian Hutomo" w:date="2019-09-26T16:21:00Z">
            <w:rPr>
              <w:ins w:id="405" w:author="Ian Hutomo" w:date="2019-09-26T16:20:00Z"/>
              <w:rFonts w:ascii="Cambria" w:hAnsi="Cambria"/>
              <w:sz w:val="24"/>
              <w:szCs w:val="24"/>
            </w:rPr>
          </w:rPrChange>
        </w:rPr>
        <w:pPrChange w:id="406" w:author="Ian Hutomo" w:date="2019-09-26T16:21:00Z">
          <w:pPr>
            <w:ind w:firstLine="360"/>
          </w:pPr>
        </w:pPrChange>
      </w:pPr>
      <w:ins w:id="407" w:author="Ian Hutomo" w:date="2019-09-26T16:20:00Z">
        <w:r w:rsidRPr="001918C0">
          <w:rPr>
            <w:rFonts w:ascii="Courier New" w:hAnsi="Courier New" w:cs="Courier New"/>
            <w:sz w:val="16"/>
            <w:szCs w:val="16"/>
            <w:rPrChange w:id="408" w:author="Ian Hutomo" w:date="2019-09-26T16:21:00Z">
              <w:rPr>
                <w:rFonts w:ascii="Cambria" w:hAnsi="Cambria"/>
                <w:sz w:val="24"/>
                <w:szCs w:val="24"/>
              </w:rPr>
            </w:rPrChange>
          </w:rPr>
          <w:t xml:space="preserve">    "establishment"</w:t>
        </w:r>
      </w:ins>
    </w:p>
    <w:p w14:paraId="01402DAC" w14:textId="77777777" w:rsidR="001918C0" w:rsidRPr="001918C0" w:rsidRDefault="001918C0">
      <w:pPr>
        <w:ind w:left="360" w:firstLine="360"/>
        <w:rPr>
          <w:ins w:id="409" w:author="Ian Hutomo" w:date="2019-09-26T16:20:00Z"/>
          <w:rFonts w:ascii="Courier New" w:hAnsi="Courier New" w:cs="Courier New"/>
          <w:sz w:val="16"/>
          <w:szCs w:val="16"/>
          <w:rPrChange w:id="410" w:author="Ian Hutomo" w:date="2019-09-26T16:21:00Z">
            <w:rPr>
              <w:ins w:id="411" w:author="Ian Hutomo" w:date="2019-09-26T16:20:00Z"/>
              <w:rFonts w:ascii="Cambria" w:hAnsi="Cambria"/>
              <w:sz w:val="24"/>
              <w:szCs w:val="24"/>
            </w:rPr>
          </w:rPrChange>
        </w:rPr>
        <w:pPrChange w:id="412" w:author="Ian Hutomo" w:date="2019-09-26T16:21:00Z">
          <w:pPr>
            <w:ind w:firstLine="360"/>
          </w:pPr>
        </w:pPrChange>
      </w:pPr>
      <w:ins w:id="413" w:author="Ian Hutomo" w:date="2019-09-26T16:20:00Z">
        <w:r w:rsidRPr="001918C0">
          <w:rPr>
            <w:rFonts w:ascii="Courier New" w:hAnsi="Courier New" w:cs="Courier New"/>
            <w:sz w:val="16"/>
            <w:szCs w:val="16"/>
            <w:rPrChange w:id="414" w:author="Ian Hutomo" w:date="2019-09-26T16:21:00Z">
              <w:rPr>
                <w:rFonts w:ascii="Cambria" w:hAnsi="Cambria"/>
                <w:sz w:val="24"/>
                <w:szCs w:val="24"/>
              </w:rPr>
            </w:rPrChange>
          </w:rPr>
          <w:t xml:space="preserve">  ],</w:t>
        </w:r>
      </w:ins>
    </w:p>
    <w:p w14:paraId="1624CC12" w14:textId="77777777" w:rsidR="001918C0" w:rsidRPr="001918C0" w:rsidRDefault="001918C0">
      <w:pPr>
        <w:ind w:left="360" w:firstLine="360"/>
        <w:rPr>
          <w:ins w:id="415" w:author="Ian Hutomo" w:date="2019-09-26T16:20:00Z"/>
          <w:rFonts w:ascii="Courier New" w:hAnsi="Courier New" w:cs="Courier New"/>
          <w:sz w:val="16"/>
          <w:szCs w:val="16"/>
          <w:rPrChange w:id="416" w:author="Ian Hutomo" w:date="2019-09-26T16:21:00Z">
            <w:rPr>
              <w:ins w:id="417" w:author="Ian Hutomo" w:date="2019-09-26T16:20:00Z"/>
              <w:rFonts w:ascii="Cambria" w:hAnsi="Cambria"/>
              <w:sz w:val="24"/>
              <w:szCs w:val="24"/>
            </w:rPr>
          </w:rPrChange>
        </w:rPr>
        <w:pPrChange w:id="418" w:author="Ian Hutomo" w:date="2019-09-26T16:21:00Z">
          <w:pPr>
            <w:ind w:firstLine="360"/>
          </w:pPr>
        </w:pPrChange>
      </w:pPr>
      <w:ins w:id="419" w:author="Ian Hutomo" w:date="2019-09-26T16:20:00Z">
        <w:r w:rsidRPr="001918C0">
          <w:rPr>
            <w:rFonts w:ascii="Courier New" w:hAnsi="Courier New" w:cs="Courier New"/>
            <w:sz w:val="16"/>
            <w:szCs w:val="16"/>
            <w:rPrChange w:id="420" w:author="Ian Hutomo" w:date="2019-09-26T16:21:00Z">
              <w:rPr>
                <w:rFonts w:ascii="Cambria" w:hAnsi="Cambria"/>
                <w:sz w:val="24"/>
                <w:szCs w:val="24"/>
              </w:rPr>
            </w:rPrChange>
          </w:rPr>
          <w:t xml:space="preserve">  "</w:t>
        </w:r>
        <w:proofErr w:type="spellStart"/>
        <w:r w:rsidRPr="001918C0">
          <w:rPr>
            <w:rFonts w:ascii="Courier New" w:hAnsi="Courier New" w:cs="Courier New"/>
            <w:sz w:val="16"/>
            <w:szCs w:val="16"/>
            <w:rPrChange w:id="421" w:author="Ian Hutomo" w:date="2019-09-26T16:21:00Z">
              <w:rPr>
                <w:rFonts w:ascii="Cambria" w:hAnsi="Cambria"/>
                <w:sz w:val="24"/>
                <w:szCs w:val="24"/>
              </w:rPr>
            </w:rPrChange>
          </w:rPr>
          <w:t>url</w:t>
        </w:r>
        <w:proofErr w:type="spellEnd"/>
        <w:r w:rsidRPr="001918C0">
          <w:rPr>
            <w:rFonts w:ascii="Courier New" w:hAnsi="Courier New" w:cs="Courier New"/>
            <w:sz w:val="16"/>
            <w:szCs w:val="16"/>
            <w:rPrChange w:id="422" w:author="Ian Hutomo" w:date="2019-09-26T16:21:00Z">
              <w:rPr>
                <w:rFonts w:ascii="Cambria" w:hAnsi="Cambria"/>
                <w:sz w:val="24"/>
                <w:szCs w:val="24"/>
              </w:rPr>
            </w:rPrChange>
          </w:rPr>
          <w:t>": "https://maps.google.com/?</w:t>
        </w:r>
        <w:proofErr w:type="spellStart"/>
        <w:r w:rsidRPr="001918C0">
          <w:rPr>
            <w:rFonts w:ascii="Courier New" w:hAnsi="Courier New" w:cs="Courier New"/>
            <w:sz w:val="16"/>
            <w:szCs w:val="16"/>
            <w:rPrChange w:id="423" w:author="Ian Hutomo" w:date="2019-09-26T16:21:00Z">
              <w:rPr>
                <w:rFonts w:ascii="Cambria" w:hAnsi="Cambria"/>
                <w:sz w:val="24"/>
                <w:szCs w:val="24"/>
              </w:rPr>
            </w:rPrChange>
          </w:rPr>
          <w:t>cid</w:t>
        </w:r>
        <w:proofErr w:type="spellEnd"/>
        <w:r w:rsidRPr="001918C0">
          <w:rPr>
            <w:rFonts w:ascii="Courier New" w:hAnsi="Courier New" w:cs="Courier New"/>
            <w:sz w:val="16"/>
            <w:szCs w:val="16"/>
            <w:rPrChange w:id="424" w:author="Ian Hutomo" w:date="2019-09-26T16:21:00Z">
              <w:rPr>
                <w:rFonts w:ascii="Cambria" w:hAnsi="Cambria"/>
                <w:sz w:val="24"/>
                <w:szCs w:val="24"/>
              </w:rPr>
            </w:rPrChange>
          </w:rPr>
          <w:t>=4321399309968512267",</w:t>
        </w:r>
      </w:ins>
    </w:p>
    <w:p w14:paraId="1CB584F1" w14:textId="77777777" w:rsidR="001918C0" w:rsidRPr="001918C0" w:rsidRDefault="001918C0">
      <w:pPr>
        <w:ind w:left="360" w:firstLine="360"/>
        <w:rPr>
          <w:ins w:id="425" w:author="Ian Hutomo" w:date="2019-09-26T16:20:00Z"/>
          <w:rFonts w:ascii="Courier New" w:hAnsi="Courier New" w:cs="Courier New"/>
          <w:sz w:val="16"/>
          <w:szCs w:val="16"/>
          <w:rPrChange w:id="426" w:author="Ian Hutomo" w:date="2019-09-26T16:21:00Z">
            <w:rPr>
              <w:ins w:id="427" w:author="Ian Hutomo" w:date="2019-09-26T16:20:00Z"/>
              <w:rFonts w:ascii="Cambria" w:hAnsi="Cambria"/>
              <w:sz w:val="24"/>
              <w:szCs w:val="24"/>
            </w:rPr>
          </w:rPrChange>
        </w:rPr>
        <w:pPrChange w:id="428" w:author="Ian Hutomo" w:date="2019-09-26T16:21:00Z">
          <w:pPr>
            <w:ind w:firstLine="360"/>
          </w:pPr>
        </w:pPrChange>
      </w:pPr>
      <w:ins w:id="429" w:author="Ian Hutomo" w:date="2019-09-26T16:20:00Z">
        <w:r w:rsidRPr="001918C0">
          <w:rPr>
            <w:rFonts w:ascii="Courier New" w:hAnsi="Courier New" w:cs="Courier New"/>
            <w:sz w:val="16"/>
            <w:szCs w:val="16"/>
            <w:rPrChange w:id="430" w:author="Ian Hutomo" w:date="2019-09-26T16:21:00Z">
              <w:rPr>
                <w:rFonts w:ascii="Cambria" w:hAnsi="Cambria"/>
                <w:sz w:val="24"/>
                <w:szCs w:val="24"/>
              </w:rPr>
            </w:rPrChange>
          </w:rPr>
          <w:t xml:space="preserve">  "</w:t>
        </w:r>
        <w:proofErr w:type="spellStart"/>
        <w:r w:rsidRPr="001918C0">
          <w:rPr>
            <w:rFonts w:ascii="Courier New" w:hAnsi="Courier New" w:cs="Courier New"/>
            <w:sz w:val="16"/>
            <w:szCs w:val="16"/>
            <w:rPrChange w:id="431" w:author="Ian Hutomo" w:date="2019-09-26T16:21:00Z">
              <w:rPr>
                <w:rFonts w:ascii="Cambria" w:hAnsi="Cambria"/>
                <w:sz w:val="24"/>
                <w:szCs w:val="24"/>
              </w:rPr>
            </w:rPrChange>
          </w:rPr>
          <w:t>html_attributions</w:t>
        </w:r>
        <w:proofErr w:type="spellEnd"/>
        <w:r w:rsidRPr="001918C0">
          <w:rPr>
            <w:rFonts w:ascii="Courier New" w:hAnsi="Courier New" w:cs="Courier New"/>
            <w:sz w:val="16"/>
            <w:szCs w:val="16"/>
            <w:rPrChange w:id="432" w:author="Ian Hutomo" w:date="2019-09-26T16:21:00Z">
              <w:rPr>
                <w:rFonts w:ascii="Cambria" w:hAnsi="Cambria"/>
                <w:sz w:val="24"/>
                <w:szCs w:val="24"/>
              </w:rPr>
            </w:rPrChange>
          </w:rPr>
          <w:t>": []</w:t>
        </w:r>
      </w:ins>
    </w:p>
    <w:p w14:paraId="7BED0F21" w14:textId="7AB9CB94" w:rsidR="001918C0" w:rsidRPr="001918C0" w:rsidRDefault="001918C0">
      <w:pPr>
        <w:ind w:left="360" w:firstLine="360"/>
        <w:rPr>
          <w:ins w:id="433" w:author="Ian Hutomo" w:date="2019-09-26T16:15:00Z"/>
          <w:rFonts w:ascii="Courier New" w:hAnsi="Courier New" w:cs="Courier New"/>
          <w:sz w:val="16"/>
          <w:szCs w:val="16"/>
          <w:rPrChange w:id="434" w:author="Ian Hutomo" w:date="2019-09-26T16:21:00Z">
            <w:rPr>
              <w:ins w:id="435" w:author="Ian Hutomo" w:date="2019-09-26T16:15:00Z"/>
              <w:rFonts w:ascii="Cambria" w:hAnsi="Cambria"/>
              <w:sz w:val="24"/>
              <w:szCs w:val="24"/>
            </w:rPr>
          </w:rPrChange>
        </w:rPr>
        <w:pPrChange w:id="436" w:author="Ian Hutomo" w:date="2019-09-26T16:21:00Z">
          <w:pPr>
            <w:ind w:left="360"/>
          </w:pPr>
        </w:pPrChange>
      </w:pPr>
      <w:ins w:id="437" w:author="Ian Hutomo" w:date="2019-09-26T16:20:00Z">
        <w:r w:rsidRPr="001918C0">
          <w:rPr>
            <w:rFonts w:ascii="Courier New" w:hAnsi="Courier New" w:cs="Courier New"/>
            <w:sz w:val="16"/>
            <w:szCs w:val="16"/>
            <w:rPrChange w:id="438" w:author="Ian Hutomo" w:date="2019-09-26T16:21:00Z">
              <w:rPr>
                <w:rFonts w:ascii="Cambria" w:hAnsi="Cambria"/>
                <w:sz w:val="24"/>
                <w:szCs w:val="24"/>
              </w:rPr>
            </w:rPrChange>
          </w:rPr>
          <w:t>}</w:t>
        </w:r>
      </w:ins>
    </w:p>
    <w:p w14:paraId="2B61F365" w14:textId="77777777" w:rsidR="00A7396C" w:rsidRPr="00527DF6" w:rsidRDefault="00A7396C" w:rsidP="00527DF6">
      <w:pPr>
        <w:ind w:left="360"/>
        <w:rPr>
          <w:rFonts w:ascii="Cambria" w:hAnsi="Cambria"/>
          <w:sz w:val="24"/>
          <w:szCs w:val="24"/>
        </w:rPr>
      </w:pPr>
    </w:p>
    <w:p w14:paraId="5BCFA618" w14:textId="210236BB" w:rsidR="001918C0" w:rsidRDefault="001918C0" w:rsidP="001918C0">
      <w:pPr>
        <w:pStyle w:val="Heading2"/>
        <w:rPr>
          <w:ins w:id="439" w:author="Ian Hutomo" w:date="2019-09-26T16:21:00Z"/>
        </w:rPr>
      </w:pPr>
      <w:ins w:id="440" w:author="Ian Hutomo" w:date="2019-09-26T16:21:00Z">
        <w:r>
          <w:t>Data Clean</w:t>
        </w:r>
      </w:ins>
      <w:ins w:id="441" w:author="Ian Hutomo" w:date="2019-09-26T16:22:00Z">
        <w:r>
          <w:t>s</w:t>
        </w:r>
      </w:ins>
      <w:ins w:id="442" w:author="Ian Hutomo" w:date="2019-09-26T16:21:00Z">
        <w:r>
          <w:t>ing</w:t>
        </w:r>
      </w:ins>
    </w:p>
    <w:p w14:paraId="27C4365E" w14:textId="759406E1" w:rsidR="001918C0" w:rsidRPr="00B52F8A" w:rsidRDefault="001918C0">
      <w:pPr>
        <w:ind w:left="360"/>
        <w:rPr>
          <w:ins w:id="443" w:author="Ian Hutomo" w:date="2019-09-26T16:21:00Z"/>
        </w:rPr>
        <w:pPrChange w:id="444" w:author="Ian Hutomo" w:date="2019-09-26T16:22:00Z">
          <w:pPr>
            <w:pStyle w:val="Heading2"/>
          </w:pPr>
        </w:pPrChange>
      </w:pPr>
      <w:ins w:id="445" w:author="Ian Hutomo" w:date="2019-09-26T16:22:00Z">
        <w:r>
          <w:rPr>
            <w:rFonts w:ascii="Cambria" w:hAnsi="Cambria"/>
            <w:sz w:val="24"/>
            <w:szCs w:val="24"/>
          </w:rPr>
          <w:t>A few data cleansing tasks has been done to the initial dataset to ensure there are no duplicates of places</w:t>
        </w:r>
        <w:r w:rsidR="00552EC0">
          <w:rPr>
            <w:rFonts w:ascii="Cambria" w:hAnsi="Cambria"/>
            <w:sz w:val="24"/>
            <w:szCs w:val="24"/>
          </w:rPr>
          <w:t xml:space="preserve">/ business entries, the </w:t>
        </w:r>
      </w:ins>
      <w:ins w:id="446" w:author="Ian Hutomo" w:date="2019-09-26T16:23:00Z">
        <w:r w:rsidR="00552EC0">
          <w:rPr>
            <w:rFonts w:ascii="Cambria" w:hAnsi="Cambria"/>
            <w:sz w:val="24"/>
            <w:szCs w:val="24"/>
          </w:rPr>
          <w:t xml:space="preserve">place has a certain threshold of number of reviews and </w:t>
        </w:r>
        <w:r w:rsidR="00593350">
          <w:rPr>
            <w:rFonts w:ascii="Cambria" w:hAnsi="Cambria"/>
            <w:sz w:val="24"/>
            <w:szCs w:val="24"/>
          </w:rPr>
          <w:t>also count of the words inside the reviews</w:t>
        </w:r>
      </w:ins>
    </w:p>
    <w:p w14:paraId="7811738E" w14:textId="508AFAC8" w:rsidR="00785D97" w:rsidRPr="00527DF6" w:rsidRDefault="00785D97" w:rsidP="00785D97">
      <w:pPr>
        <w:rPr>
          <w:rFonts w:ascii="Cambria" w:hAnsi="Cambria"/>
          <w:sz w:val="24"/>
          <w:szCs w:val="24"/>
        </w:rPr>
      </w:pPr>
    </w:p>
    <w:p w14:paraId="7EC3AF95" w14:textId="52B2CAE3" w:rsidR="00785D97" w:rsidRDefault="00785D97" w:rsidP="00527DF6">
      <w:pPr>
        <w:pStyle w:val="Heading1"/>
        <w:rPr>
          <w:ins w:id="447" w:author="Alex N" w:date="2019-09-27T17:44:00Z"/>
          <w:sz w:val="36"/>
        </w:rPr>
      </w:pPr>
      <w:r w:rsidRPr="00527DF6">
        <w:rPr>
          <w:sz w:val="36"/>
        </w:rPr>
        <w:t>Tasks</w:t>
      </w:r>
    </w:p>
    <w:p w14:paraId="1619B2E7" w14:textId="2CB46314" w:rsidR="006D22E6" w:rsidRDefault="006D22E6" w:rsidP="006D22E6">
      <w:pPr>
        <w:pStyle w:val="Heading2"/>
        <w:rPr>
          <w:ins w:id="448" w:author="Alex N" w:date="2019-09-27T17:44:00Z"/>
        </w:rPr>
      </w:pPr>
      <w:ins w:id="449" w:author="Alex N" w:date="2019-09-27T17:44:00Z">
        <w:r>
          <w:t>Completed</w:t>
        </w:r>
      </w:ins>
    </w:p>
    <w:p w14:paraId="301E5117" w14:textId="77777777" w:rsidR="006D22E6" w:rsidRPr="006D22E6" w:rsidRDefault="006D22E6" w:rsidP="006D22E6">
      <w:pPr>
        <w:rPr>
          <w:rPrChange w:id="450" w:author="Alex N" w:date="2019-09-27T17:44:00Z">
            <w:rPr>
              <w:sz w:val="36"/>
            </w:rPr>
          </w:rPrChange>
        </w:rPr>
        <w:pPrChange w:id="451" w:author="Alex N" w:date="2019-09-27T17:44:00Z">
          <w:pPr>
            <w:pStyle w:val="Heading1"/>
          </w:pPr>
        </w:pPrChange>
      </w:pPr>
    </w:p>
    <w:p w14:paraId="46379EE5" w14:textId="0F26BD85" w:rsidR="00785D97" w:rsidRDefault="00165DBD" w:rsidP="00527DF6">
      <w:pPr>
        <w:pStyle w:val="ListParagraph"/>
        <w:numPr>
          <w:ilvl w:val="0"/>
          <w:numId w:val="1"/>
        </w:numPr>
        <w:rPr>
          <w:ins w:id="452" w:author="kiteric kiteric" w:date="2019-09-23T11:24:00Z"/>
          <w:rFonts w:ascii="Cambria" w:hAnsi="Cambria"/>
          <w:sz w:val="24"/>
          <w:szCs w:val="24"/>
        </w:rPr>
      </w:pPr>
      <w:proofErr w:type="spellStart"/>
      <w:r w:rsidRPr="00527DF6">
        <w:rPr>
          <w:rFonts w:ascii="Cambria" w:hAnsi="Cambria"/>
          <w:sz w:val="24"/>
          <w:szCs w:val="24"/>
        </w:rPr>
        <w:t>Creat</w:t>
      </w:r>
      <w:proofErr w:type="spellEnd"/>
      <w:del w:id="453" w:author="Alex N" w:date="2019-09-27T17:45:00Z">
        <w:r w:rsidRPr="00527DF6" w:rsidDel="006D22E6">
          <w:rPr>
            <w:rFonts w:ascii="Cambria" w:hAnsi="Cambria"/>
            <w:sz w:val="24"/>
            <w:szCs w:val="24"/>
          </w:rPr>
          <w:delText>ing</w:delText>
        </w:r>
      </w:del>
      <w:r w:rsidRPr="00527DF6">
        <w:rPr>
          <w:rFonts w:ascii="Cambria" w:hAnsi="Cambria"/>
          <w:sz w:val="24"/>
          <w:szCs w:val="24"/>
        </w:rPr>
        <w:t xml:space="preserve"> the dataset</w:t>
      </w:r>
      <w:r w:rsidR="00601E67">
        <w:rPr>
          <w:rFonts w:ascii="Cambria" w:hAnsi="Cambria"/>
          <w:sz w:val="24"/>
          <w:szCs w:val="24"/>
        </w:rPr>
        <w:t xml:space="preserve"> by scraping names from Facebook Travel Pages and querying Google Places API </w:t>
      </w:r>
      <w:del w:id="454" w:author="Alex N" w:date="2019-09-27T17:45:00Z">
        <w:r w:rsidR="00601E67" w:rsidDel="006D22E6">
          <w:rPr>
            <w:rFonts w:ascii="Cambria" w:hAnsi="Cambria"/>
            <w:sz w:val="24"/>
            <w:szCs w:val="24"/>
          </w:rPr>
          <w:delText>(complete</w:delText>
        </w:r>
      </w:del>
      <w:ins w:id="455" w:author="kiteric kiteric" w:date="2019-09-23T11:22:00Z">
        <w:del w:id="456" w:author="Alex N" w:date="2019-09-27T17:45:00Z">
          <w:r w:rsidR="00322165" w:rsidDel="006D22E6">
            <w:rPr>
              <w:rFonts w:ascii="Cambria" w:hAnsi="Cambria"/>
              <w:sz w:val="24"/>
              <w:szCs w:val="24"/>
            </w:rPr>
            <w:delText>d for the first iteration</w:delText>
          </w:r>
        </w:del>
      </w:ins>
      <w:del w:id="457" w:author="Alex N" w:date="2019-09-27T17:45:00Z">
        <w:r w:rsidR="00601E67" w:rsidDel="006D22E6">
          <w:rPr>
            <w:rFonts w:ascii="Cambria" w:hAnsi="Cambria"/>
            <w:sz w:val="24"/>
            <w:szCs w:val="24"/>
          </w:rPr>
          <w:delText>)</w:delText>
        </w:r>
      </w:del>
    </w:p>
    <w:p w14:paraId="337B11DD" w14:textId="7E21468A" w:rsidR="006D22E6" w:rsidRDefault="00322165" w:rsidP="006D22E6">
      <w:pPr>
        <w:pStyle w:val="ListParagraph"/>
        <w:numPr>
          <w:ilvl w:val="0"/>
          <w:numId w:val="1"/>
        </w:numPr>
        <w:rPr>
          <w:rFonts w:ascii="Cambria" w:hAnsi="Cambria"/>
          <w:sz w:val="24"/>
          <w:szCs w:val="24"/>
        </w:rPr>
      </w:pPr>
      <w:ins w:id="458" w:author="kiteric kiteric" w:date="2019-09-23T11:24:00Z">
        <w:r>
          <w:rPr>
            <w:rFonts w:ascii="Cambria" w:hAnsi="Cambria" w:hint="eastAsia"/>
            <w:sz w:val="24"/>
            <w:szCs w:val="24"/>
            <w:lang w:eastAsia="zh-CN"/>
          </w:rPr>
          <w:t>I</w:t>
        </w:r>
        <w:r>
          <w:rPr>
            <w:rFonts w:ascii="Cambria" w:hAnsi="Cambria"/>
            <w:sz w:val="24"/>
            <w:szCs w:val="24"/>
            <w:lang w:eastAsia="zh-CN"/>
          </w:rPr>
          <w:t>mplement data cleansing</w:t>
        </w:r>
      </w:ins>
    </w:p>
    <w:p w14:paraId="5D9C2B05" w14:textId="6C0F0DD2" w:rsidR="006D22E6" w:rsidRDefault="006D22E6" w:rsidP="006D22E6">
      <w:pPr>
        <w:rPr>
          <w:ins w:id="459" w:author="Alex N" w:date="2019-09-27T17:45:00Z"/>
          <w:rFonts w:ascii="Cambria" w:hAnsi="Cambria"/>
          <w:sz w:val="24"/>
          <w:szCs w:val="24"/>
        </w:rPr>
      </w:pPr>
    </w:p>
    <w:p w14:paraId="18922F8C" w14:textId="5D3049BB" w:rsidR="006D22E6" w:rsidRPr="006D22E6" w:rsidRDefault="006D22E6" w:rsidP="006D22E6">
      <w:pPr>
        <w:pStyle w:val="Heading2"/>
        <w:pPrChange w:id="460" w:author="Alex N" w:date="2019-09-27T17:46:00Z">
          <w:pPr/>
        </w:pPrChange>
      </w:pPr>
      <w:ins w:id="461" w:author="Alex N" w:date="2019-09-27T17:46:00Z">
        <w:r>
          <w:t>Oct</w:t>
        </w:r>
      </w:ins>
      <w:ins w:id="462" w:author="Alex N" w:date="2019-09-27T17:47:00Z">
        <w:r>
          <w:t>ober</w:t>
        </w:r>
      </w:ins>
    </w:p>
    <w:p w14:paraId="62D4AE58" w14:textId="1556C941" w:rsidR="00165DBD" w:rsidRPr="00527DF6" w:rsidRDefault="00165DBD" w:rsidP="00527DF6">
      <w:pPr>
        <w:pStyle w:val="ListParagraph"/>
        <w:numPr>
          <w:ilvl w:val="0"/>
          <w:numId w:val="1"/>
        </w:numPr>
        <w:rPr>
          <w:rFonts w:ascii="Cambria" w:hAnsi="Cambria"/>
          <w:sz w:val="24"/>
          <w:szCs w:val="24"/>
        </w:rPr>
      </w:pPr>
      <w:r w:rsidRPr="00527DF6">
        <w:rPr>
          <w:rFonts w:ascii="Cambria" w:hAnsi="Cambria"/>
          <w:sz w:val="24"/>
          <w:szCs w:val="24"/>
        </w:rPr>
        <w:t xml:space="preserve">Developing </w:t>
      </w:r>
      <w:del w:id="463" w:author="kiteric kiteric" w:date="2019-09-23T13:20:00Z">
        <w:r w:rsidRPr="00527DF6" w:rsidDel="00E777B3">
          <w:rPr>
            <w:rFonts w:ascii="Cambria" w:hAnsi="Cambria"/>
            <w:sz w:val="24"/>
            <w:szCs w:val="24"/>
          </w:rPr>
          <w:delText xml:space="preserve">LDA </w:delText>
        </w:r>
      </w:del>
      <w:r w:rsidRPr="00527DF6">
        <w:rPr>
          <w:rFonts w:ascii="Cambria" w:hAnsi="Cambria"/>
          <w:sz w:val="24"/>
          <w:szCs w:val="24"/>
        </w:rPr>
        <w:t>topic modeling algorithm</w:t>
      </w:r>
      <w:ins w:id="464" w:author="kiteric kiteric" w:date="2019-09-23T13:20:00Z">
        <w:r w:rsidR="00E777B3">
          <w:rPr>
            <w:rFonts w:ascii="Cambria" w:hAnsi="Cambria"/>
            <w:sz w:val="24"/>
            <w:szCs w:val="24"/>
          </w:rPr>
          <w:t xml:space="preserve"> like LDA</w:t>
        </w:r>
      </w:ins>
    </w:p>
    <w:p w14:paraId="1B5D1D9E" w14:textId="2B093FD2" w:rsidR="00165DBD" w:rsidRPr="00527DF6" w:rsidRDefault="00165DBD" w:rsidP="00527DF6">
      <w:pPr>
        <w:pStyle w:val="ListParagraph"/>
        <w:numPr>
          <w:ilvl w:val="0"/>
          <w:numId w:val="1"/>
        </w:numPr>
        <w:rPr>
          <w:rFonts w:ascii="Cambria" w:hAnsi="Cambria"/>
          <w:sz w:val="24"/>
          <w:szCs w:val="24"/>
        </w:rPr>
      </w:pPr>
      <w:r w:rsidRPr="00527DF6">
        <w:rPr>
          <w:rFonts w:ascii="Cambria" w:hAnsi="Cambria"/>
          <w:sz w:val="24"/>
          <w:szCs w:val="24"/>
        </w:rPr>
        <w:t xml:space="preserve">Manually </w:t>
      </w:r>
      <w:r w:rsidR="00527DF6" w:rsidRPr="00527DF6">
        <w:rPr>
          <w:rFonts w:ascii="Cambria" w:hAnsi="Cambria"/>
          <w:sz w:val="24"/>
          <w:szCs w:val="24"/>
        </w:rPr>
        <w:t>label</w:t>
      </w:r>
      <w:r w:rsidRPr="00527DF6">
        <w:rPr>
          <w:rFonts w:ascii="Cambria" w:hAnsi="Cambria"/>
          <w:sz w:val="24"/>
          <w:szCs w:val="24"/>
        </w:rPr>
        <w:t xml:space="preserve"> topics</w:t>
      </w:r>
    </w:p>
    <w:p w14:paraId="11364E18" w14:textId="66E30D32" w:rsidR="00165DBD" w:rsidRPr="00527DF6" w:rsidRDefault="00165DBD" w:rsidP="00527DF6">
      <w:pPr>
        <w:pStyle w:val="ListParagraph"/>
        <w:numPr>
          <w:ilvl w:val="0"/>
          <w:numId w:val="1"/>
        </w:numPr>
        <w:rPr>
          <w:rFonts w:ascii="Cambria" w:hAnsi="Cambria"/>
          <w:sz w:val="24"/>
          <w:szCs w:val="24"/>
        </w:rPr>
      </w:pPr>
      <w:r w:rsidRPr="00527DF6">
        <w:rPr>
          <w:rFonts w:ascii="Cambria" w:hAnsi="Cambria"/>
          <w:sz w:val="24"/>
          <w:szCs w:val="24"/>
        </w:rPr>
        <w:t xml:space="preserve">Function to compare each review for each place against the </w:t>
      </w:r>
      <w:r w:rsidR="00601E67">
        <w:rPr>
          <w:rFonts w:ascii="Cambria" w:hAnsi="Cambria"/>
          <w:sz w:val="24"/>
          <w:szCs w:val="24"/>
        </w:rPr>
        <w:t>topic model and save the resulting topics to place</w:t>
      </w:r>
    </w:p>
    <w:p w14:paraId="6BD28B69" w14:textId="1DDE41C7" w:rsidR="00165DBD" w:rsidRPr="00527DF6" w:rsidRDefault="00165DBD" w:rsidP="00527DF6">
      <w:pPr>
        <w:pStyle w:val="ListParagraph"/>
        <w:numPr>
          <w:ilvl w:val="0"/>
          <w:numId w:val="1"/>
        </w:numPr>
        <w:rPr>
          <w:rFonts w:ascii="Cambria" w:hAnsi="Cambria"/>
          <w:sz w:val="24"/>
          <w:szCs w:val="24"/>
        </w:rPr>
      </w:pPr>
      <w:r w:rsidRPr="00527DF6">
        <w:rPr>
          <w:rFonts w:ascii="Cambria" w:hAnsi="Cambria"/>
          <w:sz w:val="24"/>
          <w:szCs w:val="24"/>
        </w:rPr>
        <w:t>Create inverted index</w:t>
      </w:r>
      <w:r w:rsidR="00601E67">
        <w:rPr>
          <w:rFonts w:ascii="Cambria" w:hAnsi="Cambria"/>
          <w:sz w:val="24"/>
          <w:szCs w:val="24"/>
        </w:rPr>
        <w:t xml:space="preserve"> for fast queries</w:t>
      </w:r>
    </w:p>
    <w:p w14:paraId="5EDB00C0" w14:textId="77777777" w:rsidR="000244E4" w:rsidRDefault="00753B7B" w:rsidP="000244E4">
      <w:pPr>
        <w:pStyle w:val="ListParagraph"/>
        <w:numPr>
          <w:ilvl w:val="0"/>
          <w:numId w:val="1"/>
        </w:numPr>
        <w:rPr>
          <w:rFonts w:ascii="Cambria" w:hAnsi="Cambria"/>
          <w:sz w:val="24"/>
          <w:szCs w:val="24"/>
        </w:rPr>
      </w:pPr>
      <w:ins w:id="465" w:author="Ian Hutomo" w:date="2019-09-26T16:24:00Z">
        <w:r>
          <w:rPr>
            <w:rFonts w:ascii="Cambria" w:hAnsi="Cambria"/>
            <w:sz w:val="24"/>
            <w:szCs w:val="24"/>
          </w:rPr>
          <w:t xml:space="preserve">Evaluate and </w:t>
        </w:r>
      </w:ins>
      <w:del w:id="466" w:author="Ian Hutomo" w:date="2019-09-26T16:24:00Z">
        <w:r w:rsidR="00165DBD" w:rsidRPr="00527DF6" w:rsidDel="00753B7B">
          <w:rPr>
            <w:rFonts w:ascii="Cambria" w:hAnsi="Cambria"/>
            <w:sz w:val="24"/>
            <w:szCs w:val="24"/>
          </w:rPr>
          <w:delText>Create</w:delText>
        </w:r>
      </w:del>
      <w:ins w:id="467" w:author="Ian Hutomo" w:date="2019-09-26T16:24:00Z">
        <w:r>
          <w:rPr>
            <w:rFonts w:ascii="Cambria" w:hAnsi="Cambria"/>
            <w:sz w:val="24"/>
            <w:szCs w:val="24"/>
          </w:rPr>
          <w:t>implement</w:t>
        </w:r>
      </w:ins>
      <w:r w:rsidR="00165DBD" w:rsidRPr="00527DF6">
        <w:rPr>
          <w:rFonts w:ascii="Cambria" w:hAnsi="Cambria"/>
          <w:sz w:val="24"/>
          <w:szCs w:val="24"/>
        </w:rPr>
        <w:t xml:space="preserve"> TF-IDF ranking function</w:t>
      </w:r>
      <w:r w:rsidR="000244E4" w:rsidRPr="000244E4">
        <w:rPr>
          <w:rFonts w:ascii="Cambria" w:hAnsi="Cambria" w:hint="eastAsia"/>
          <w:sz w:val="24"/>
          <w:szCs w:val="24"/>
          <w:lang w:eastAsia="zh-CN"/>
        </w:rPr>
        <w:t xml:space="preserve"> </w:t>
      </w:r>
    </w:p>
    <w:p w14:paraId="0F650666" w14:textId="17019EDC" w:rsidR="00165DBD" w:rsidRPr="000244E4" w:rsidRDefault="000244E4" w:rsidP="000244E4">
      <w:pPr>
        <w:pStyle w:val="ListParagraph"/>
        <w:numPr>
          <w:ilvl w:val="0"/>
          <w:numId w:val="1"/>
        </w:numPr>
        <w:rPr>
          <w:rFonts w:ascii="Cambria" w:hAnsi="Cambria"/>
          <w:sz w:val="24"/>
          <w:szCs w:val="24"/>
        </w:rPr>
      </w:pPr>
      <w:ins w:id="468" w:author="kiteric kiteric" w:date="2019-09-23T11:22:00Z">
        <w:r>
          <w:rPr>
            <w:rFonts w:ascii="Cambria" w:hAnsi="Cambria" w:hint="eastAsia"/>
            <w:sz w:val="24"/>
            <w:szCs w:val="24"/>
            <w:lang w:eastAsia="zh-CN"/>
          </w:rPr>
          <w:t>D</w:t>
        </w:r>
        <w:r>
          <w:rPr>
            <w:rFonts w:ascii="Cambria" w:hAnsi="Cambria"/>
            <w:sz w:val="24"/>
            <w:szCs w:val="24"/>
            <w:lang w:eastAsia="zh-CN"/>
          </w:rPr>
          <w:t xml:space="preserve">evelop Backend </w:t>
        </w:r>
      </w:ins>
      <w:ins w:id="469" w:author="kiteric kiteric" w:date="2019-09-23T11:23:00Z">
        <w:r>
          <w:rPr>
            <w:rFonts w:ascii="Cambria" w:hAnsi="Cambria"/>
            <w:sz w:val="24"/>
            <w:szCs w:val="24"/>
            <w:lang w:eastAsia="zh-CN"/>
          </w:rPr>
          <w:t>implementation framework</w:t>
        </w:r>
      </w:ins>
    </w:p>
    <w:p w14:paraId="13FE5348" w14:textId="1D5C884C" w:rsidR="000244E4" w:rsidRDefault="000244E4" w:rsidP="000244E4">
      <w:pPr>
        <w:rPr>
          <w:ins w:id="470" w:author="Alex N" w:date="2019-09-27T17:59:00Z"/>
          <w:rFonts w:ascii="Cambria" w:hAnsi="Cambria"/>
          <w:sz w:val="24"/>
          <w:szCs w:val="24"/>
        </w:rPr>
      </w:pPr>
    </w:p>
    <w:p w14:paraId="01E57C51" w14:textId="004D97A1" w:rsidR="000244E4" w:rsidRPr="000244E4" w:rsidRDefault="000244E4" w:rsidP="000244E4">
      <w:pPr>
        <w:pStyle w:val="Heading2"/>
        <w:rPr>
          <w:rPrChange w:id="471" w:author="Alex N" w:date="2019-09-27T17:59:00Z">
            <w:rPr>
              <w:rFonts w:ascii="Cambria" w:hAnsi="Cambria"/>
              <w:sz w:val="24"/>
              <w:szCs w:val="24"/>
            </w:rPr>
          </w:rPrChange>
        </w:rPr>
        <w:pPrChange w:id="472" w:author="Alex N" w:date="2019-09-27T17:59:00Z">
          <w:pPr/>
        </w:pPrChange>
      </w:pPr>
      <w:ins w:id="473" w:author="Alex N" w:date="2019-09-27T17:59:00Z">
        <w:r>
          <w:t>November</w:t>
        </w:r>
      </w:ins>
    </w:p>
    <w:p w14:paraId="00D0AFBD" w14:textId="58C943B0" w:rsidR="00165DBD" w:rsidRDefault="00165DBD" w:rsidP="00527DF6">
      <w:pPr>
        <w:pStyle w:val="ListParagraph"/>
        <w:numPr>
          <w:ilvl w:val="0"/>
          <w:numId w:val="1"/>
        </w:numPr>
        <w:rPr>
          <w:ins w:id="474" w:author="kiteric kiteric" w:date="2019-09-23T11:22:00Z"/>
          <w:rFonts w:ascii="Cambria" w:hAnsi="Cambria"/>
          <w:sz w:val="24"/>
          <w:szCs w:val="24"/>
        </w:rPr>
      </w:pPr>
      <w:r w:rsidRPr="00527DF6">
        <w:rPr>
          <w:rFonts w:ascii="Cambria" w:hAnsi="Cambria"/>
          <w:sz w:val="24"/>
          <w:szCs w:val="24"/>
        </w:rPr>
        <w:t>Develop Front end</w:t>
      </w:r>
      <w:r w:rsidR="00527DF6" w:rsidRPr="00527DF6">
        <w:rPr>
          <w:rFonts w:ascii="Cambria" w:hAnsi="Cambria"/>
          <w:sz w:val="24"/>
          <w:szCs w:val="24"/>
        </w:rPr>
        <w:t xml:space="preserve"> view</w:t>
      </w:r>
      <w:ins w:id="475" w:author="Alex N" w:date="2019-09-27T17:58:00Z">
        <w:r w:rsidR="000244E4">
          <w:rPr>
            <w:rFonts w:ascii="Cambria" w:hAnsi="Cambria"/>
            <w:sz w:val="24"/>
            <w:szCs w:val="24"/>
          </w:rPr>
          <w:t xml:space="preserve"> (Python Flask Templates)</w:t>
        </w:r>
      </w:ins>
    </w:p>
    <w:p w14:paraId="166410C2" w14:textId="30846FA4" w:rsidR="00527DF6" w:rsidRPr="00527DF6" w:rsidDel="00657C88" w:rsidRDefault="00527DF6" w:rsidP="00111276">
      <w:pPr>
        <w:pStyle w:val="ListParagraph"/>
        <w:numPr>
          <w:ilvl w:val="0"/>
          <w:numId w:val="1"/>
        </w:numPr>
        <w:rPr>
          <w:del w:id="476" w:author="Ian Hutomo" w:date="2019-09-26T16:29:00Z"/>
          <w:rFonts w:ascii="Cambria" w:hAnsi="Cambria"/>
          <w:sz w:val="24"/>
          <w:szCs w:val="24"/>
        </w:rPr>
      </w:pPr>
      <w:r w:rsidRPr="00657C88">
        <w:rPr>
          <w:rFonts w:ascii="Cambria" w:hAnsi="Cambria"/>
          <w:sz w:val="24"/>
          <w:szCs w:val="24"/>
        </w:rPr>
        <w:t>Create System Documentation</w:t>
      </w:r>
    </w:p>
    <w:p w14:paraId="7A6929DC" w14:textId="63BBBD45" w:rsidR="00601E67" w:rsidRPr="00657C88" w:rsidRDefault="00601E67">
      <w:pPr>
        <w:pStyle w:val="ListParagraph"/>
        <w:numPr>
          <w:ilvl w:val="0"/>
          <w:numId w:val="1"/>
        </w:numPr>
        <w:rPr>
          <w:rFonts w:ascii="Cambria" w:hAnsi="Cambria"/>
          <w:sz w:val="24"/>
          <w:szCs w:val="24"/>
        </w:rPr>
        <w:pPrChange w:id="477" w:author="Ian Hutomo" w:date="2019-09-26T16:29:00Z">
          <w:pPr/>
        </w:pPrChange>
      </w:pPr>
      <w:del w:id="478" w:author="Ian Hutomo" w:date="2019-09-26T16:29:00Z">
        <w:r w:rsidRPr="00657C88" w:rsidDel="00657C88">
          <w:rPr>
            <w:rFonts w:ascii="Cambria" w:hAnsi="Cambria"/>
            <w:sz w:val="24"/>
            <w:szCs w:val="24"/>
          </w:rPr>
          <w:br w:type="page"/>
        </w:r>
      </w:del>
    </w:p>
    <w:p w14:paraId="0ECCB29E" w14:textId="185B4174" w:rsidR="00785D97" w:rsidRDefault="00785D97" w:rsidP="00527DF6">
      <w:pPr>
        <w:pStyle w:val="Heading1"/>
        <w:rPr>
          <w:sz w:val="36"/>
        </w:rPr>
      </w:pPr>
      <w:r w:rsidRPr="00527DF6">
        <w:rPr>
          <w:sz w:val="36"/>
        </w:rPr>
        <w:lastRenderedPageBreak/>
        <w:t>Potential Problems</w:t>
      </w:r>
    </w:p>
    <w:p w14:paraId="7FEABE87" w14:textId="6B9C3481" w:rsidR="00527DF6" w:rsidRDefault="00527DF6" w:rsidP="00527DF6"/>
    <w:p w14:paraId="6297359E" w14:textId="7A979AEA" w:rsidR="00527DF6" w:rsidRDefault="00527DF6" w:rsidP="00527DF6">
      <w:pPr>
        <w:pStyle w:val="Heading2"/>
      </w:pPr>
      <w:r>
        <w:t>Application Stack Restrictions</w:t>
      </w:r>
    </w:p>
    <w:p w14:paraId="251F089B" w14:textId="53897425" w:rsidR="00527DF6" w:rsidRDefault="00527DF6" w:rsidP="00527DF6"/>
    <w:p w14:paraId="5B398A8E" w14:textId="13752C44" w:rsidR="00527DF6" w:rsidRPr="00527DF6" w:rsidRDefault="00527DF6" w:rsidP="00527DF6">
      <w:pPr>
        <w:ind w:left="360"/>
        <w:rPr>
          <w:rFonts w:ascii="Cambria" w:hAnsi="Cambria"/>
          <w:sz w:val="24"/>
        </w:rPr>
      </w:pPr>
      <w:r w:rsidRPr="00527DF6">
        <w:rPr>
          <w:rFonts w:ascii="Cambria" w:hAnsi="Cambria"/>
          <w:sz w:val="24"/>
        </w:rPr>
        <w:t xml:space="preserve">The assignment </w:t>
      </w:r>
      <w:r>
        <w:rPr>
          <w:rFonts w:ascii="Cambria" w:hAnsi="Cambria"/>
          <w:sz w:val="24"/>
        </w:rPr>
        <w:t xml:space="preserve">needs to be uploaded to a public repository for the TAs and professor to access.  I am assuming they will both look at the code and run the project on their local system.  We will need to account for this during develop </w:t>
      </w:r>
      <w:r w:rsidR="005349AF">
        <w:rPr>
          <w:rFonts w:ascii="Cambria" w:hAnsi="Cambria"/>
          <w:sz w:val="24"/>
        </w:rPr>
        <w:t>and ensure that if we choose a web application that it is easily run locally.</w:t>
      </w:r>
    </w:p>
    <w:p w14:paraId="1C723C94" w14:textId="77777777" w:rsidR="00527DF6" w:rsidRPr="00527DF6" w:rsidRDefault="00527DF6" w:rsidP="00527DF6"/>
    <w:p w14:paraId="3EA02E67" w14:textId="257F7403" w:rsidR="00165DBD" w:rsidDel="0015298C" w:rsidRDefault="00527DF6" w:rsidP="00527DF6">
      <w:pPr>
        <w:pStyle w:val="Heading2"/>
        <w:rPr>
          <w:del w:id="479" w:author="Alex N" w:date="2019-09-27T17:34:00Z"/>
        </w:rPr>
      </w:pPr>
      <w:commentRangeStart w:id="480"/>
      <w:del w:id="481" w:author="Alex N" w:date="2019-09-27T17:34:00Z">
        <w:r w:rsidDel="0015298C">
          <w:delText>Data C</w:delText>
        </w:r>
        <w:r w:rsidR="00165DBD" w:rsidRPr="00527DF6" w:rsidDel="0015298C">
          <w:delText>leansing</w:delText>
        </w:r>
      </w:del>
    </w:p>
    <w:p w14:paraId="2B6DD810" w14:textId="25926637" w:rsidR="00527DF6" w:rsidDel="0015298C" w:rsidRDefault="00527DF6" w:rsidP="00527DF6">
      <w:pPr>
        <w:rPr>
          <w:del w:id="482" w:author="Alex N" w:date="2019-09-27T17:34:00Z"/>
        </w:rPr>
      </w:pPr>
    </w:p>
    <w:p w14:paraId="07960ED5" w14:textId="5ECC9367" w:rsidR="00527DF6" w:rsidRPr="005349AF" w:rsidDel="0015298C" w:rsidRDefault="005349AF" w:rsidP="005349AF">
      <w:pPr>
        <w:ind w:left="360"/>
        <w:rPr>
          <w:del w:id="483" w:author="Alex N" w:date="2019-09-27T17:34:00Z"/>
          <w:rFonts w:ascii="Cambria" w:hAnsi="Cambria"/>
          <w:sz w:val="24"/>
        </w:rPr>
      </w:pPr>
      <w:del w:id="484" w:author="Alex N" w:date="2019-09-27T17:34:00Z">
        <w:r w:rsidRPr="005349AF" w:rsidDel="0015298C">
          <w:rPr>
            <w:rFonts w:ascii="Cambria" w:hAnsi="Cambria"/>
            <w:sz w:val="24"/>
          </w:rPr>
          <w:delText xml:space="preserve">We </w:delText>
        </w:r>
        <w:r w:rsidDel="0015298C">
          <w:rPr>
            <w:rFonts w:ascii="Cambria" w:hAnsi="Cambria"/>
            <w:sz w:val="24"/>
          </w:rPr>
          <w:delText>may need to clean the data, such as removing review that are too small or contain erroneous text, to ensure that our topics are accurate</w:delText>
        </w:r>
      </w:del>
      <w:commentRangeEnd w:id="480"/>
      <w:r w:rsidR="007D487A">
        <w:rPr>
          <w:rStyle w:val="CommentReference"/>
        </w:rPr>
        <w:commentReference w:id="480"/>
      </w:r>
      <w:del w:id="485" w:author="Alex N" w:date="2019-09-27T17:34:00Z">
        <w:r w:rsidDel="0015298C">
          <w:rPr>
            <w:rFonts w:ascii="Cambria" w:hAnsi="Cambria"/>
            <w:sz w:val="24"/>
          </w:rPr>
          <w:delText>.</w:delText>
        </w:r>
      </w:del>
    </w:p>
    <w:p w14:paraId="0F7F0E7B" w14:textId="77777777" w:rsidR="00527DF6" w:rsidRPr="00527DF6" w:rsidRDefault="00527DF6" w:rsidP="00527DF6"/>
    <w:p w14:paraId="4C798136" w14:textId="32AA101A" w:rsidR="00165DBD" w:rsidRDefault="005349AF" w:rsidP="005349AF">
      <w:pPr>
        <w:pStyle w:val="Heading2"/>
      </w:pPr>
      <w:r>
        <w:t>Database File Size</w:t>
      </w:r>
    </w:p>
    <w:p w14:paraId="41388758" w14:textId="30AD02E7" w:rsidR="005349AF" w:rsidRDefault="005349AF" w:rsidP="005349AF"/>
    <w:p w14:paraId="785519C7" w14:textId="5CEBDB68" w:rsidR="005349AF" w:rsidRPr="005349AF" w:rsidRDefault="005349AF" w:rsidP="005349AF">
      <w:pPr>
        <w:ind w:left="360"/>
        <w:rPr>
          <w:rFonts w:ascii="Cambria" w:hAnsi="Cambria"/>
          <w:sz w:val="24"/>
        </w:rPr>
      </w:pPr>
      <w:r>
        <w:rPr>
          <w:rFonts w:ascii="Cambria" w:hAnsi="Cambria"/>
          <w:sz w:val="24"/>
        </w:rPr>
        <w:t xml:space="preserve">The JSON database file could become too large for memory.  I do not </w:t>
      </w:r>
      <w:proofErr w:type="spellStart"/>
      <w:r>
        <w:rPr>
          <w:rFonts w:ascii="Cambria" w:hAnsi="Cambria"/>
          <w:sz w:val="24"/>
        </w:rPr>
        <w:t>forsee</w:t>
      </w:r>
      <w:proofErr w:type="spellEnd"/>
      <w:r>
        <w:rPr>
          <w:rFonts w:ascii="Cambria" w:hAnsi="Cambria"/>
          <w:sz w:val="24"/>
        </w:rPr>
        <w:t xml:space="preserve"> this happening as the test database I created contain around 2,000 places and 10,000 reviews and it was only 7.5 MB.</w:t>
      </w:r>
    </w:p>
    <w:sectPr w:rsidR="005349AF" w:rsidRPr="005349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80" w:author="Alex N" w:date="2019-09-27T17:35:00Z" w:initials="AN">
    <w:p w14:paraId="07E06381" w14:textId="54F59277" w:rsidR="007D487A" w:rsidRDefault="007D487A">
      <w:pPr>
        <w:pStyle w:val="CommentText"/>
      </w:pPr>
      <w:r>
        <w:rPr>
          <w:rStyle w:val="CommentReference"/>
        </w:rPr>
        <w:annotationRef/>
      </w:r>
      <w:r>
        <w:t>Data Cleansing was mentioned in the database portion of the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E063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E06381" w16cid:durableId="2138C6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5536"/>
    <w:multiLevelType w:val="hybridMultilevel"/>
    <w:tmpl w:val="9B300E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4F6E4A"/>
    <w:multiLevelType w:val="hybridMultilevel"/>
    <w:tmpl w:val="BCA8E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384316"/>
    <w:multiLevelType w:val="hybridMultilevel"/>
    <w:tmpl w:val="DDDCD580"/>
    <w:lvl w:ilvl="0" w:tplc="04090001">
      <w:start w:val="1"/>
      <w:numFmt w:val="bullet"/>
      <w:lvlText w:val=""/>
      <w:lvlJc w:val="left"/>
      <w:pPr>
        <w:ind w:left="783" w:hanging="420"/>
      </w:pPr>
      <w:rPr>
        <w:rFonts w:ascii="Wingdings" w:hAnsi="Wingdings" w:hint="default"/>
      </w:rPr>
    </w:lvl>
    <w:lvl w:ilvl="1" w:tplc="04090003" w:tentative="1">
      <w:start w:val="1"/>
      <w:numFmt w:val="bullet"/>
      <w:lvlText w:val=""/>
      <w:lvlJc w:val="left"/>
      <w:pPr>
        <w:ind w:left="1203" w:hanging="420"/>
      </w:pPr>
      <w:rPr>
        <w:rFonts w:ascii="Wingdings" w:hAnsi="Wingdings" w:hint="default"/>
      </w:rPr>
    </w:lvl>
    <w:lvl w:ilvl="2" w:tplc="04090005" w:tentative="1">
      <w:start w:val="1"/>
      <w:numFmt w:val="bullet"/>
      <w:lvlText w:val=""/>
      <w:lvlJc w:val="left"/>
      <w:pPr>
        <w:ind w:left="1623" w:hanging="420"/>
      </w:pPr>
      <w:rPr>
        <w:rFonts w:ascii="Wingdings" w:hAnsi="Wingdings" w:hint="default"/>
      </w:rPr>
    </w:lvl>
    <w:lvl w:ilvl="3" w:tplc="04090001" w:tentative="1">
      <w:start w:val="1"/>
      <w:numFmt w:val="bullet"/>
      <w:lvlText w:val=""/>
      <w:lvlJc w:val="left"/>
      <w:pPr>
        <w:ind w:left="2043" w:hanging="420"/>
      </w:pPr>
      <w:rPr>
        <w:rFonts w:ascii="Wingdings" w:hAnsi="Wingdings" w:hint="default"/>
      </w:rPr>
    </w:lvl>
    <w:lvl w:ilvl="4" w:tplc="04090003" w:tentative="1">
      <w:start w:val="1"/>
      <w:numFmt w:val="bullet"/>
      <w:lvlText w:val=""/>
      <w:lvlJc w:val="left"/>
      <w:pPr>
        <w:ind w:left="2463" w:hanging="420"/>
      </w:pPr>
      <w:rPr>
        <w:rFonts w:ascii="Wingdings" w:hAnsi="Wingdings" w:hint="default"/>
      </w:rPr>
    </w:lvl>
    <w:lvl w:ilvl="5" w:tplc="04090005" w:tentative="1">
      <w:start w:val="1"/>
      <w:numFmt w:val="bullet"/>
      <w:lvlText w:val=""/>
      <w:lvlJc w:val="left"/>
      <w:pPr>
        <w:ind w:left="2883" w:hanging="420"/>
      </w:pPr>
      <w:rPr>
        <w:rFonts w:ascii="Wingdings" w:hAnsi="Wingdings" w:hint="default"/>
      </w:rPr>
    </w:lvl>
    <w:lvl w:ilvl="6" w:tplc="04090001" w:tentative="1">
      <w:start w:val="1"/>
      <w:numFmt w:val="bullet"/>
      <w:lvlText w:val=""/>
      <w:lvlJc w:val="left"/>
      <w:pPr>
        <w:ind w:left="3303" w:hanging="420"/>
      </w:pPr>
      <w:rPr>
        <w:rFonts w:ascii="Wingdings" w:hAnsi="Wingdings" w:hint="default"/>
      </w:rPr>
    </w:lvl>
    <w:lvl w:ilvl="7" w:tplc="04090003" w:tentative="1">
      <w:start w:val="1"/>
      <w:numFmt w:val="bullet"/>
      <w:lvlText w:val=""/>
      <w:lvlJc w:val="left"/>
      <w:pPr>
        <w:ind w:left="3723" w:hanging="420"/>
      </w:pPr>
      <w:rPr>
        <w:rFonts w:ascii="Wingdings" w:hAnsi="Wingdings" w:hint="default"/>
      </w:rPr>
    </w:lvl>
    <w:lvl w:ilvl="8" w:tplc="04090005" w:tentative="1">
      <w:start w:val="1"/>
      <w:numFmt w:val="bullet"/>
      <w:lvlText w:val=""/>
      <w:lvlJc w:val="left"/>
      <w:pPr>
        <w:ind w:left="4143" w:hanging="420"/>
      </w:pPr>
      <w:rPr>
        <w:rFonts w:ascii="Wingdings" w:hAnsi="Wingdings" w:hint="default"/>
      </w:rPr>
    </w:lvl>
  </w:abstractNum>
  <w:abstractNum w:abstractNumId="3" w15:restartNumberingAfterBreak="0">
    <w:nsid w:val="1238150F"/>
    <w:multiLevelType w:val="hybridMultilevel"/>
    <w:tmpl w:val="40D6A4FA"/>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4" w15:restartNumberingAfterBreak="0">
    <w:nsid w:val="14786686"/>
    <w:multiLevelType w:val="hybridMultilevel"/>
    <w:tmpl w:val="CDD2A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teric kiteric">
    <w15:presenceInfo w15:providerId="Windows Live" w15:userId="8fc8af5c983f2a95"/>
  </w15:person>
  <w15:person w15:author="Alex N">
    <w15:presenceInfo w15:providerId="Windows Live" w15:userId="6dea64e6c0c1f46e"/>
  </w15:person>
  <w15:person w15:author="Ian Hutomo">
    <w15:presenceInfo w15:providerId="Windows Live" w15:userId="12d6a207bdf2b4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D97"/>
    <w:rsid w:val="000061E4"/>
    <w:rsid w:val="000244E4"/>
    <w:rsid w:val="000B34E2"/>
    <w:rsid w:val="000D7EFB"/>
    <w:rsid w:val="000F1FCA"/>
    <w:rsid w:val="00110EA3"/>
    <w:rsid w:val="0015298C"/>
    <w:rsid w:val="00153AF8"/>
    <w:rsid w:val="00165DBD"/>
    <w:rsid w:val="001918C0"/>
    <w:rsid w:val="002108C2"/>
    <w:rsid w:val="0021439E"/>
    <w:rsid w:val="00220679"/>
    <w:rsid w:val="002C67EC"/>
    <w:rsid w:val="00322165"/>
    <w:rsid w:val="00343860"/>
    <w:rsid w:val="00382872"/>
    <w:rsid w:val="00391829"/>
    <w:rsid w:val="00434C1A"/>
    <w:rsid w:val="004748E3"/>
    <w:rsid w:val="004C272C"/>
    <w:rsid w:val="00510C52"/>
    <w:rsid w:val="00527DF6"/>
    <w:rsid w:val="005349AF"/>
    <w:rsid w:val="00552EC0"/>
    <w:rsid w:val="00593350"/>
    <w:rsid w:val="005C6A11"/>
    <w:rsid w:val="00601E67"/>
    <w:rsid w:val="006507B9"/>
    <w:rsid w:val="00657C88"/>
    <w:rsid w:val="006D22E6"/>
    <w:rsid w:val="00753B7B"/>
    <w:rsid w:val="00785D97"/>
    <w:rsid w:val="007C0578"/>
    <w:rsid w:val="007D487A"/>
    <w:rsid w:val="007E5ED1"/>
    <w:rsid w:val="00844696"/>
    <w:rsid w:val="008731B4"/>
    <w:rsid w:val="008B18AE"/>
    <w:rsid w:val="00962B72"/>
    <w:rsid w:val="00A159C1"/>
    <w:rsid w:val="00A7396C"/>
    <w:rsid w:val="00A93F0D"/>
    <w:rsid w:val="00B275CB"/>
    <w:rsid w:val="00B52F8A"/>
    <w:rsid w:val="00B67A10"/>
    <w:rsid w:val="00BC212A"/>
    <w:rsid w:val="00C2577A"/>
    <w:rsid w:val="00C44438"/>
    <w:rsid w:val="00C752B2"/>
    <w:rsid w:val="00D4682B"/>
    <w:rsid w:val="00D74B83"/>
    <w:rsid w:val="00DF2B80"/>
    <w:rsid w:val="00E34FAA"/>
    <w:rsid w:val="00E777B3"/>
    <w:rsid w:val="00E92A64"/>
    <w:rsid w:val="00F15F9F"/>
    <w:rsid w:val="00F6471E"/>
    <w:rsid w:val="00F9675F"/>
    <w:rsid w:val="00FB2248"/>
    <w:rsid w:val="00FC2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7207"/>
  <w15:chartTrackingRefBased/>
  <w15:docId w15:val="{5ACFC0E1-046B-4290-A3C1-931D9401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D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DF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D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7DF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27DF6"/>
    <w:pPr>
      <w:ind w:left="720"/>
      <w:contextualSpacing/>
    </w:pPr>
  </w:style>
  <w:style w:type="character" w:styleId="Hyperlink">
    <w:name w:val="Hyperlink"/>
    <w:basedOn w:val="DefaultParagraphFont"/>
    <w:uiPriority w:val="99"/>
    <w:unhideWhenUsed/>
    <w:rsid w:val="00322165"/>
    <w:rPr>
      <w:color w:val="0563C1" w:themeColor="hyperlink"/>
      <w:u w:val="single"/>
    </w:rPr>
  </w:style>
  <w:style w:type="character" w:styleId="UnresolvedMention">
    <w:name w:val="Unresolved Mention"/>
    <w:basedOn w:val="DefaultParagraphFont"/>
    <w:uiPriority w:val="99"/>
    <w:semiHidden/>
    <w:unhideWhenUsed/>
    <w:rsid w:val="00322165"/>
    <w:rPr>
      <w:color w:val="605E5C"/>
      <w:shd w:val="clear" w:color="auto" w:fill="E1DFDD"/>
    </w:rPr>
  </w:style>
  <w:style w:type="paragraph" w:styleId="BalloonText">
    <w:name w:val="Balloon Text"/>
    <w:basedOn w:val="Normal"/>
    <w:link w:val="BalloonTextChar"/>
    <w:uiPriority w:val="99"/>
    <w:semiHidden/>
    <w:unhideWhenUsed/>
    <w:rsid w:val="002C67E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7EC"/>
    <w:rPr>
      <w:rFonts w:ascii="Segoe UI" w:hAnsi="Segoe UI" w:cs="Segoe UI"/>
      <w:sz w:val="18"/>
      <w:szCs w:val="18"/>
    </w:rPr>
  </w:style>
  <w:style w:type="table" w:styleId="TableGrid">
    <w:name w:val="Table Grid"/>
    <w:basedOn w:val="TableNormal"/>
    <w:uiPriority w:val="39"/>
    <w:rsid w:val="000061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298C"/>
    <w:rPr>
      <w:sz w:val="16"/>
      <w:szCs w:val="16"/>
    </w:rPr>
  </w:style>
  <w:style w:type="paragraph" w:styleId="CommentText">
    <w:name w:val="annotation text"/>
    <w:basedOn w:val="Normal"/>
    <w:link w:val="CommentTextChar"/>
    <w:uiPriority w:val="99"/>
    <w:semiHidden/>
    <w:unhideWhenUsed/>
    <w:rsid w:val="0015298C"/>
    <w:pPr>
      <w:spacing w:line="240" w:lineRule="auto"/>
    </w:pPr>
    <w:rPr>
      <w:sz w:val="20"/>
      <w:szCs w:val="20"/>
    </w:rPr>
  </w:style>
  <w:style w:type="character" w:customStyle="1" w:styleId="CommentTextChar">
    <w:name w:val="Comment Text Char"/>
    <w:basedOn w:val="DefaultParagraphFont"/>
    <w:link w:val="CommentText"/>
    <w:uiPriority w:val="99"/>
    <w:semiHidden/>
    <w:rsid w:val="0015298C"/>
    <w:rPr>
      <w:sz w:val="20"/>
      <w:szCs w:val="20"/>
    </w:rPr>
  </w:style>
  <w:style w:type="paragraph" w:styleId="CommentSubject">
    <w:name w:val="annotation subject"/>
    <w:basedOn w:val="CommentText"/>
    <w:next w:val="CommentText"/>
    <w:link w:val="CommentSubjectChar"/>
    <w:uiPriority w:val="99"/>
    <w:semiHidden/>
    <w:unhideWhenUsed/>
    <w:rsid w:val="0015298C"/>
    <w:rPr>
      <w:b/>
      <w:bCs/>
    </w:rPr>
  </w:style>
  <w:style w:type="character" w:customStyle="1" w:styleId="CommentSubjectChar">
    <w:name w:val="Comment Subject Char"/>
    <w:basedOn w:val="CommentTextChar"/>
    <w:link w:val="CommentSubject"/>
    <w:uiPriority w:val="99"/>
    <w:semiHidden/>
    <w:rsid w:val="001529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94810">
      <w:bodyDiv w:val="1"/>
      <w:marLeft w:val="0"/>
      <w:marRight w:val="0"/>
      <w:marTop w:val="0"/>
      <w:marBottom w:val="0"/>
      <w:divBdr>
        <w:top w:val="none" w:sz="0" w:space="0" w:color="auto"/>
        <w:left w:val="none" w:sz="0" w:space="0" w:color="auto"/>
        <w:bottom w:val="none" w:sz="0" w:space="0" w:color="auto"/>
        <w:right w:val="none" w:sz="0" w:space="0" w:color="auto"/>
      </w:divBdr>
      <w:divsChild>
        <w:div w:id="19745324">
          <w:marLeft w:val="0"/>
          <w:marRight w:val="0"/>
          <w:marTop w:val="0"/>
          <w:marBottom w:val="0"/>
          <w:divBdr>
            <w:top w:val="none" w:sz="0" w:space="0" w:color="auto"/>
            <w:left w:val="none" w:sz="0" w:space="0" w:color="auto"/>
            <w:bottom w:val="none" w:sz="0" w:space="0" w:color="auto"/>
            <w:right w:val="none" w:sz="0" w:space="0" w:color="auto"/>
          </w:divBdr>
          <w:divsChild>
            <w:div w:id="5373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diagramLayout" Target="diagrams/layout1.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022A4B-E685-4F19-A2AA-3F4ED39193FD}"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en-US"/>
        </a:p>
      </dgm:t>
    </dgm:pt>
    <dgm:pt modelId="{D7E0E1B5-5258-4B32-9203-C854725C0156}">
      <dgm:prSet phldrT="[Text]"/>
      <dgm:spPr/>
      <dgm:t>
        <a:bodyPr/>
        <a:lstStyle/>
        <a:p>
          <a:r>
            <a:rPr lang="en-US"/>
            <a:t>Data</a:t>
          </a:r>
        </a:p>
      </dgm:t>
    </dgm:pt>
    <dgm:pt modelId="{466B5098-3E91-42D9-8684-7A3208C57F1A}" type="parTrans" cxnId="{98C3962D-CB38-415F-A95E-9F825BD2F5F9}">
      <dgm:prSet/>
      <dgm:spPr/>
      <dgm:t>
        <a:bodyPr/>
        <a:lstStyle/>
        <a:p>
          <a:endParaRPr lang="en-US"/>
        </a:p>
      </dgm:t>
    </dgm:pt>
    <dgm:pt modelId="{F2E6397E-6836-4DDD-945B-AEDC660E10B9}" type="sibTrans" cxnId="{98C3962D-CB38-415F-A95E-9F825BD2F5F9}">
      <dgm:prSet/>
      <dgm:spPr/>
      <dgm:t>
        <a:bodyPr/>
        <a:lstStyle/>
        <a:p>
          <a:endParaRPr lang="en-US"/>
        </a:p>
      </dgm:t>
    </dgm:pt>
    <dgm:pt modelId="{D4A20AD5-DEF9-483C-8C81-9081E64C07B6}">
      <dgm:prSet phldrT="[Text]"/>
      <dgm:spPr/>
      <dgm:t>
        <a:bodyPr/>
        <a:lstStyle/>
        <a:p>
          <a:r>
            <a:rPr lang="en-US"/>
            <a:t>Service</a:t>
          </a:r>
        </a:p>
      </dgm:t>
    </dgm:pt>
    <dgm:pt modelId="{545B2613-5402-4FCB-B6F2-A56BCE5B5D8B}" type="parTrans" cxnId="{F348549D-967D-4B92-8F34-6EC76ABFF5B0}">
      <dgm:prSet/>
      <dgm:spPr/>
      <dgm:t>
        <a:bodyPr/>
        <a:lstStyle/>
        <a:p>
          <a:endParaRPr lang="en-US"/>
        </a:p>
      </dgm:t>
    </dgm:pt>
    <dgm:pt modelId="{EEB80ABE-6F4F-4184-828C-E1EBE6C651B6}" type="sibTrans" cxnId="{F348549D-967D-4B92-8F34-6EC76ABFF5B0}">
      <dgm:prSet/>
      <dgm:spPr/>
      <dgm:t>
        <a:bodyPr/>
        <a:lstStyle/>
        <a:p>
          <a:endParaRPr lang="en-US"/>
        </a:p>
      </dgm:t>
    </dgm:pt>
    <dgm:pt modelId="{ABA23C91-C296-43C9-9E42-2B2BED58F5E5}">
      <dgm:prSet phldrT="[Text]"/>
      <dgm:spPr/>
      <dgm:t>
        <a:bodyPr/>
        <a:lstStyle/>
        <a:p>
          <a:r>
            <a:rPr lang="en-US"/>
            <a:t>User</a:t>
          </a:r>
        </a:p>
      </dgm:t>
    </dgm:pt>
    <dgm:pt modelId="{30F8D8BF-0847-44F7-AB0D-02A47F331B1C}" type="parTrans" cxnId="{F3A50CBB-27EA-4B47-9EF9-384D68F570B8}">
      <dgm:prSet/>
      <dgm:spPr/>
      <dgm:t>
        <a:bodyPr/>
        <a:lstStyle/>
        <a:p>
          <a:endParaRPr lang="en-US"/>
        </a:p>
      </dgm:t>
    </dgm:pt>
    <dgm:pt modelId="{EF2124F3-182C-4BA5-AB93-2C237B5C7FA3}" type="sibTrans" cxnId="{F3A50CBB-27EA-4B47-9EF9-384D68F570B8}">
      <dgm:prSet/>
      <dgm:spPr/>
      <dgm:t>
        <a:bodyPr/>
        <a:lstStyle/>
        <a:p>
          <a:endParaRPr lang="en-US"/>
        </a:p>
      </dgm:t>
    </dgm:pt>
    <dgm:pt modelId="{915AE469-8426-414B-A78B-A8451EC47774}">
      <dgm:prSet phldrT="[Text]"/>
      <dgm:spPr/>
      <dgm:t>
        <a:bodyPr/>
        <a:lstStyle/>
        <a:p>
          <a:r>
            <a:rPr lang="en-US"/>
            <a:t>Places</a:t>
          </a:r>
        </a:p>
      </dgm:t>
    </dgm:pt>
    <dgm:pt modelId="{FDDBA993-45D2-460A-A3C8-B68F9249D312}" type="parTrans" cxnId="{3E415156-2BDC-4F56-B539-C91A641F7739}">
      <dgm:prSet/>
      <dgm:spPr/>
      <dgm:t>
        <a:bodyPr/>
        <a:lstStyle/>
        <a:p>
          <a:endParaRPr lang="en-US"/>
        </a:p>
      </dgm:t>
    </dgm:pt>
    <dgm:pt modelId="{7FC9EA24-CB03-4429-BAEE-0AAD5C773935}" type="sibTrans" cxnId="{3E415156-2BDC-4F56-B539-C91A641F7739}">
      <dgm:prSet/>
      <dgm:spPr/>
      <dgm:t>
        <a:bodyPr/>
        <a:lstStyle/>
        <a:p>
          <a:endParaRPr lang="en-US"/>
        </a:p>
      </dgm:t>
    </dgm:pt>
    <dgm:pt modelId="{43685D13-3387-416B-B3CF-B0504E530AB1}">
      <dgm:prSet phldrT="[Text]"/>
      <dgm:spPr/>
      <dgm:t>
        <a:bodyPr/>
        <a:lstStyle/>
        <a:p>
          <a:r>
            <a:rPr lang="en-US"/>
            <a:t>Business</a:t>
          </a:r>
        </a:p>
      </dgm:t>
    </dgm:pt>
    <dgm:pt modelId="{FD29DC7C-237E-4377-A4EA-3264B1AE9048}" type="parTrans" cxnId="{CAC61658-07FD-4FE6-BECA-CD78906F2076}">
      <dgm:prSet/>
      <dgm:spPr/>
      <dgm:t>
        <a:bodyPr/>
        <a:lstStyle/>
        <a:p>
          <a:endParaRPr lang="en-US"/>
        </a:p>
      </dgm:t>
    </dgm:pt>
    <dgm:pt modelId="{34C8F672-B09A-4C45-82F4-BD0E585C6A55}" type="sibTrans" cxnId="{CAC61658-07FD-4FE6-BECA-CD78906F2076}">
      <dgm:prSet/>
      <dgm:spPr/>
      <dgm:t>
        <a:bodyPr/>
        <a:lstStyle/>
        <a:p>
          <a:endParaRPr lang="en-US"/>
        </a:p>
      </dgm:t>
    </dgm:pt>
    <dgm:pt modelId="{5534B159-CD60-4B3B-9C6E-D0D4214D0408}">
      <dgm:prSet phldrT="[Text]"/>
      <dgm:spPr/>
      <dgm:t>
        <a:bodyPr/>
        <a:lstStyle/>
        <a:p>
          <a:r>
            <a:rPr lang="en-US"/>
            <a:t>User Review</a:t>
          </a:r>
        </a:p>
      </dgm:t>
    </dgm:pt>
    <dgm:pt modelId="{DDA2A9CB-D3DF-414F-9F00-623005DCB95D}" type="parTrans" cxnId="{385B2F01-C26C-43F5-85C3-2C75A945BDD1}">
      <dgm:prSet/>
      <dgm:spPr/>
      <dgm:t>
        <a:bodyPr/>
        <a:lstStyle/>
        <a:p>
          <a:endParaRPr lang="en-US"/>
        </a:p>
      </dgm:t>
    </dgm:pt>
    <dgm:pt modelId="{16B0F11E-5F6A-4EDA-A7F2-EE1D3E81FC5B}" type="sibTrans" cxnId="{385B2F01-C26C-43F5-85C3-2C75A945BDD1}">
      <dgm:prSet/>
      <dgm:spPr/>
      <dgm:t>
        <a:bodyPr/>
        <a:lstStyle/>
        <a:p>
          <a:endParaRPr lang="en-US"/>
        </a:p>
      </dgm:t>
    </dgm:pt>
    <dgm:pt modelId="{20E3202B-B65A-446D-B674-F06BE0155462}">
      <dgm:prSet phldrT="[Text]"/>
      <dgm:spPr/>
      <dgm:t>
        <a:bodyPr/>
        <a:lstStyle/>
        <a:p>
          <a:r>
            <a:rPr lang="en-US"/>
            <a:t>Local citizen</a:t>
          </a:r>
        </a:p>
      </dgm:t>
    </dgm:pt>
    <dgm:pt modelId="{05A7F652-A3BA-45A0-8A06-4D0328E49D47}" type="parTrans" cxnId="{04A58061-6CF1-4442-870C-8FCAA5F184F5}">
      <dgm:prSet/>
      <dgm:spPr/>
      <dgm:t>
        <a:bodyPr/>
        <a:lstStyle/>
        <a:p>
          <a:endParaRPr lang="en-US"/>
        </a:p>
      </dgm:t>
    </dgm:pt>
    <dgm:pt modelId="{25FAC553-F364-44FA-BEF0-6D2F7CC22437}" type="sibTrans" cxnId="{04A58061-6CF1-4442-870C-8FCAA5F184F5}">
      <dgm:prSet/>
      <dgm:spPr/>
      <dgm:t>
        <a:bodyPr/>
        <a:lstStyle/>
        <a:p>
          <a:endParaRPr lang="en-US"/>
        </a:p>
      </dgm:t>
    </dgm:pt>
    <dgm:pt modelId="{8C412429-F428-420E-9C32-9CFD120C6994}">
      <dgm:prSet phldrT="[Text]"/>
      <dgm:spPr/>
      <dgm:t>
        <a:bodyPr/>
        <a:lstStyle/>
        <a:p>
          <a:r>
            <a:rPr lang="en-US"/>
            <a:t>Visitors</a:t>
          </a:r>
        </a:p>
      </dgm:t>
    </dgm:pt>
    <dgm:pt modelId="{B484CE3E-4E47-47F2-A9AA-F91B755635EA}" type="parTrans" cxnId="{09F778FD-2B76-4603-9AED-4DD6EB13C7B9}">
      <dgm:prSet/>
      <dgm:spPr/>
      <dgm:t>
        <a:bodyPr/>
        <a:lstStyle/>
        <a:p>
          <a:endParaRPr lang="en-US"/>
        </a:p>
      </dgm:t>
    </dgm:pt>
    <dgm:pt modelId="{4A25E31C-A575-48A5-A654-93CB196CE4DA}" type="sibTrans" cxnId="{09F778FD-2B76-4603-9AED-4DD6EB13C7B9}">
      <dgm:prSet/>
      <dgm:spPr/>
      <dgm:t>
        <a:bodyPr/>
        <a:lstStyle/>
        <a:p>
          <a:endParaRPr lang="en-US"/>
        </a:p>
      </dgm:t>
    </dgm:pt>
    <dgm:pt modelId="{8BB4E8AD-A7AE-4CDB-B068-1AF25CD97557}">
      <dgm:prSet phldrT="[Text]"/>
      <dgm:spPr/>
      <dgm:t>
        <a:bodyPr/>
        <a:lstStyle/>
        <a:p>
          <a:r>
            <a:rPr lang="en-US"/>
            <a:t>Search for a location</a:t>
          </a:r>
        </a:p>
      </dgm:t>
    </dgm:pt>
    <dgm:pt modelId="{BDF1F4E3-3841-445A-8627-7600216C3E3E}" type="parTrans" cxnId="{EDE31397-A628-4E78-A7B0-5A258C98FC87}">
      <dgm:prSet/>
      <dgm:spPr/>
      <dgm:t>
        <a:bodyPr/>
        <a:lstStyle/>
        <a:p>
          <a:endParaRPr lang="en-US"/>
        </a:p>
      </dgm:t>
    </dgm:pt>
    <dgm:pt modelId="{FBF17099-261D-4EF7-9776-89655F92CA4B}" type="sibTrans" cxnId="{EDE31397-A628-4E78-A7B0-5A258C98FC87}">
      <dgm:prSet/>
      <dgm:spPr/>
      <dgm:t>
        <a:bodyPr/>
        <a:lstStyle/>
        <a:p>
          <a:endParaRPr lang="en-US"/>
        </a:p>
      </dgm:t>
    </dgm:pt>
    <dgm:pt modelId="{F63DA227-7E15-4581-A0D6-64DC9DCA7B8D}">
      <dgm:prSet phldrT="[Text]"/>
      <dgm:spPr/>
      <dgm:t>
        <a:bodyPr/>
        <a:lstStyle/>
        <a:p>
          <a:r>
            <a:rPr lang="en-US"/>
            <a:t>Browse location</a:t>
          </a:r>
        </a:p>
      </dgm:t>
    </dgm:pt>
    <dgm:pt modelId="{26722123-D502-4B14-BA94-B478F036AF76}" type="parTrans" cxnId="{B06954AA-8AF7-4E64-A83E-547204B36FA5}">
      <dgm:prSet/>
      <dgm:spPr/>
      <dgm:t>
        <a:bodyPr/>
        <a:lstStyle/>
        <a:p>
          <a:endParaRPr lang="en-US"/>
        </a:p>
      </dgm:t>
    </dgm:pt>
    <dgm:pt modelId="{D9850156-488C-49E2-88EF-FDDFBB6C0F83}" type="sibTrans" cxnId="{B06954AA-8AF7-4E64-A83E-547204B36FA5}">
      <dgm:prSet/>
      <dgm:spPr/>
      <dgm:t>
        <a:bodyPr/>
        <a:lstStyle/>
        <a:p>
          <a:endParaRPr lang="en-US"/>
        </a:p>
      </dgm:t>
    </dgm:pt>
    <dgm:pt modelId="{79B6D8A5-E2D9-435B-9EEA-0494CC239E4F}">
      <dgm:prSet phldrT="[Text]"/>
      <dgm:spPr/>
      <dgm:t>
        <a:bodyPr/>
        <a:lstStyle/>
        <a:p>
          <a:r>
            <a:rPr lang="en-US"/>
            <a:t>Looking for recommendation</a:t>
          </a:r>
        </a:p>
      </dgm:t>
    </dgm:pt>
    <dgm:pt modelId="{019D0537-F622-4F63-98B5-B6F59F15E48E}" type="parTrans" cxnId="{0B835D50-8B6F-4579-9816-5A62EDA3694E}">
      <dgm:prSet/>
      <dgm:spPr/>
      <dgm:t>
        <a:bodyPr/>
        <a:lstStyle/>
        <a:p>
          <a:endParaRPr lang="en-US"/>
        </a:p>
      </dgm:t>
    </dgm:pt>
    <dgm:pt modelId="{A1BBCA4F-81F7-42F0-B37B-A7D2CD52A475}" type="sibTrans" cxnId="{0B835D50-8B6F-4579-9816-5A62EDA3694E}">
      <dgm:prSet/>
      <dgm:spPr/>
      <dgm:t>
        <a:bodyPr/>
        <a:lstStyle/>
        <a:p>
          <a:endParaRPr lang="en-US"/>
        </a:p>
      </dgm:t>
    </dgm:pt>
    <dgm:pt modelId="{80FFD89E-F494-4DCF-B594-066581045919}" type="pres">
      <dgm:prSet presAssocID="{56022A4B-E685-4F19-A2AA-3F4ED39193FD}" presName="Name0" presStyleCnt="0">
        <dgm:presLayoutVars>
          <dgm:dir/>
          <dgm:resizeHandles val="exact"/>
        </dgm:presLayoutVars>
      </dgm:prSet>
      <dgm:spPr/>
    </dgm:pt>
    <dgm:pt modelId="{8D846215-0C44-4577-9C39-6B1A5DAF5C63}" type="pres">
      <dgm:prSet presAssocID="{D7E0E1B5-5258-4B32-9203-C854725C0156}" presName="node" presStyleLbl="node1" presStyleIdx="0" presStyleCnt="3">
        <dgm:presLayoutVars>
          <dgm:bulletEnabled val="1"/>
        </dgm:presLayoutVars>
      </dgm:prSet>
      <dgm:spPr/>
    </dgm:pt>
    <dgm:pt modelId="{D5A192A5-225A-4AF7-B4B2-18147EBE4F0D}" type="pres">
      <dgm:prSet presAssocID="{F2E6397E-6836-4DDD-945B-AEDC660E10B9}" presName="sibTrans" presStyleLbl="sibTrans2D1" presStyleIdx="0" presStyleCnt="3"/>
      <dgm:spPr/>
    </dgm:pt>
    <dgm:pt modelId="{BA25D9FB-7259-4037-B147-7000050011D2}" type="pres">
      <dgm:prSet presAssocID="{F2E6397E-6836-4DDD-945B-AEDC660E10B9}" presName="connectorText" presStyleLbl="sibTrans2D1" presStyleIdx="0" presStyleCnt="3"/>
      <dgm:spPr/>
    </dgm:pt>
    <dgm:pt modelId="{7C2CE9DD-9FF5-4F28-B582-F919077F90D3}" type="pres">
      <dgm:prSet presAssocID="{ABA23C91-C296-43C9-9E42-2B2BED58F5E5}" presName="node" presStyleLbl="node1" presStyleIdx="1" presStyleCnt="3">
        <dgm:presLayoutVars>
          <dgm:bulletEnabled val="1"/>
        </dgm:presLayoutVars>
      </dgm:prSet>
      <dgm:spPr/>
    </dgm:pt>
    <dgm:pt modelId="{045AEB83-BD06-4F30-A63D-322E3D4EE6DA}" type="pres">
      <dgm:prSet presAssocID="{EF2124F3-182C-4BA5-AB93-2C237B5C7FA3}" presName="sibTrans" presStyleLbl="sibTrans2D1" presStyleIdx="1" presStyleCnt="3"/>
      <dgm:spPr/>
    </dgm:pt>
    <dgm:pt modelId="{EFC4CBF4-87BA-4003-A807-C6E9F191CE46}" type="pres">
      <dgm:prSet presAssocID="{EF2124F3-182C-4BA5-AB93-2C237B5C7FA3}" presName="connectorText" presStyleLbl="sibTrans2D1" presStyleIdx="1" presStyleCnt="3"/>
      <dgm:spPr/>
    </dgm:pt>
    <dgm:pt modelId="{494245BD-E4D9-4C8C-9212-B1C902091C7E}" type="pres">
      <dgm:prSet presAssocID="{D4A20AD5-DEF9-483C-8C81-9081E64C07B6}" presName="node" presStyleLbl="node1" presStyleIdx="2" presStyleCnt="3">
        <dgm:presLayoutVars>
          <dgm:bulletEnabled val="1"/>
        </dgm:presLayoutVars>
      </dgm:prSet>
      <dgm:spPr/>
    </dgm:pt>
    <dgm:pt modelId="{AFCB3EC8-618C-4B4C-AFC1-D8EB0E32D5AC}" type="pres">
      <dgm:prSet presAssocID="{EEB80ABE-6F4F-4184-828C-E1EBE6C651B6}" presName="sibTrans" presStyleLbl="sibTrans2D1" presStyleIdx="2" presStyleCnt="3"/>
      <dgm:spPr/>
    </dgm:pt>
    <dgm:pt modelId="{D5312F4D-9476-48C8-8677-5A9E1C13322C}" type="pres">
      <dgm:prSet presAssocID="{EEB80ABE-6F4F-4184-828C-E1EBE6C651B6}" presName="connectorText" presStyleLbl="sibTrans2D1" presStyleIdx="2" presStyleCnt="3"/>
      <dgm:spPr/>
    </dgm:pt>
  </dgm:ptLst>
  <dgm:cxnLst>
    <dgm:cxn modelId="{385B2F01-C26C-43F5-85C3-2C75A945BDD1}" srcId="{D7E0E1B5-5258-4B32-9203-C854725C0156}" destId="{5534B159-CD60-4B3B-9C6E-D0D4214D0408}" srcOrd="2" destOrd="0" parTransId="{DDA2A9CB-D3DF-414F-9F00-623005DCB95D}" sibTransId="{16B0F11E-5F6A-4EDA-A7F2-EE1D3E81FC5B}"/>
    <dgm:cxn modelId="{1A427C0F-22D0-4075-8EE5-75E3FA671708}" type="presOf" srcId="{D4A20AD5-DEF9-483C-8C81-9081E64C07B6}" destId="{494245BD-E4D9-4C8C-9212-B1C902091C7E}" srcOrd="0" destOrd="0" presId="urn:microsoft.com/office/officeart/2005/8/layout/cycle7"/>
    <dgm:cxn modelId="{F2E2A718-1821-4D93-B247-0B2C33D3DF70}" type="presOf" srcId="{EF2124F3-182C-4BA5-AB93-2C237B5C7FA3}" destId="{045AEB83-BD06-4F30-A63D-322E3D4EE6DA}" srcOrd="0" destOrd="0" presId="urn:microsoft.com/office/officeart/2005/8/layout/cycle7"/>
    <dgm:cxn modelId="{98C3962D-CB38-415F-A95E-9F825BD2F5F9}" srcId="{56022A4B-E685-4F19-A2AA-3F4ED39193FD}" destId="{D7E0E1B5-5258-4B32-9203-C854725C0156}" srcOrd="0" destOrd="0" parTransId="{466B5098-3E91-42D9-8684-7A3208C57F1A}" sibTransId="{F2E6397E-6836-4DDD-945B-AEDC660E10B9}"/>
    <dgm:cxn modelId="{4F470832-3041-45DD-BB31-2FA32FC53054}" type="presOf" srcId="{915AE469-8426-414B-A78B-A8451EC47774}" destId="{8D846215-0C44-4577-9C39-6B1A5DAF5C63}" srcOrd="0" destOrd="1" presId="urn:microsoft.com/office/officeart/2005/8/layout/cycle7"/>
    <dgm:cxn modelId="{F4980237-E97E-484A-A7B9-E433E729EF27}" type="presOf" srcId="{EF2124F3-182C-4BA5-AB93-2C237B5C7FA3}" destId="{EFC4CBF4-87BA-4003-A807-C6E9F191CE46}" srcOrd="1" destOrd="0" presId="urn:microsoft.com/office/officeart/2005/8/layout/cycle7"/>
    <dgm:cxn modelId="{C781203D-4E78-4C18-95F9-E518096CFB06}" type="presOf" srcId="{F2E6397E-6836-4DDD-945B-AEDC660E10B9}" destId="{D5A192A5-225A-4AF7-B4B2-18147EBE4F0D}" srcOrd="0" destOrd="0" presId="urn:microsoft.com/office/officeart/2005/8/layout/cycle7"/>
    <dgm:cxn modelId="{04A58061-6CF1-4442-870C-8FCAA5F184F5}" srcId="{ABA23C91-C296-43C9-9E42-2B2BED58F5E5}" destId="{20E3202B-B65A-446D-B674-F06BE0155462}" srcOrd="0" destOrd="0" parTransId="{05A7F652-A3BA-45A0-8A06-4D0328E49D47}" sibTransId="{25FAC553-F364-44FA-BEF0-6D2F7CC22437}"/>
    <dgm:cxn modelId="{37E18467-C7E9-4815-95BB-C9076280D398}" type="presOf" srcId="{D7E0E1B5-5258-4B32-9203-C854725C0156}" destId="{8D846215-0C44-4577-9C39-6B1A5DAF5C63}" srcOrd="0" destOrd="0" presId="urn:microsoft.com/office/officeart/2005/8/layout/cycle7"/>
    <dgm:cxn modelId="{A2B5D248-1704-4C5F-A4D7-237D33879F52}" type="presOf" srcId="{8C412429-F428-420E-9C32-9CFD120C6994}" destId="{7C2CE9DD-9FF5-4F28-B582-F919077F90D3}" srcOrd="0" destOrd="2" presId="urn:microsoft.com/office/officeart/2005/8/layout/cycle7"/>
    <dgm:cxn modelId="{0B835D50-8B6F-4579-9816-5A62EDA3694E}" srcId="{D4A20AD5-DEF9-483C-8C81-9081E64C07B6}" destId="{79B6D8A5-E2D9-435B-9EEA-0494CC239E4F}" srcOrd="2" destOrd="0" parTransId="{019D0537-F622-4F63-98B5-B6F59F15E48E}" sibTransId="{A1BBCA4F-81F7-42F0-B37B-A7D2CD52A475}"/>
    <dgm:cxn modelId="{EC72BF50-B2B2-4E4B-BBB5-751AF0E6AE67}" type="presOf" srcId="{5534B159-CD60-4B3B-9C6E-D0D4214D0408}" destId="{8D846215-0C44-4577-9C39-6B1A5DAF5C63}" srcOrd="0" destOrd="3" presId="urn:microsoft.com/office/officeart/2005/8/layout/cycle7"/>
    <dgm:cxn modelId="{B71F0A52-B748-4A8F-A412-ED0E364AD4EA}" type="presOf" srcId="{79B6D8A5-E2D9-435B-9EEA-0494CC239E4F}" destId="{494245BD-E4D9-4C8C-9212-B1C902091C7E}" srcOrd="0" destOrd="3" presId="urn:microsoft.com/office/officeart/2005/8/layout/cycle7"/>
    <dgm:cxn modelId="{3735C955-F9BF-4C3C-BC4C-53F0A701C7D2}" type="presOf" srcId="{EEB80ABE-6F4F-4184-828C-E1EBE6C651B6}" destId="{D5312F4D-9476-48C8-8677-5A9E1C13322C}" srcOrd="1" destOrd="0" presId="urn:microsoft.com/office/officeart/2005/8/layout/cycle7"/>
    <dgm:cxn modelId="{3E415156-2BDC-4F56-B539-C91A641F7739}" srcId="{D7E0E1B5-5258-4B32-9203-C854725C0156}" destId="{915AE469-8426-414B-A78B-A8451EC47774}" srcOrd="0" destOrd="0" parTransId="{FDDBA993-45D2-460A-A3C8-B68F9249D312}" sibTransId="{7FC9EA24-CB03-4429-BAEE-0AAD5C773935}"/>
    <dgm:cxn modelId="{D5159357-6B2B-405C-B757-1A0B6CDCACF3}" type="presOf" srcId="{43685D13-3387-416B-B3CF-B0504E530AB1}" destId="{8D846215-0C44-4577-9C39-6B1A5DAF5C63}" srcOrd="0" destOrd="2" presId="urn:microsoft.com/office/officeart/2005/8/layout/cycle7"/>
    <dgm:cxn modelId="{CAC61658-07FD-4FE6-BECA-CD78906F2076}" srcId="{D7E0E1B5-5258-4B32-9203-C854725C0156}" destId="{43685D13-3387-416B-B3CF-B0504E530AB1}" srcOrd="1" destOrd="0" parTransId="{FD29DC7C-237E-4377-A4EA-3264B1AE9048}" sibTransId="{34C8F672-B09A-4C45-82F4-BD0E585C6A55}"/>
    <dgm:cxn modelId="{EDE31397-A628-4E78-A7B0-5A258C98FC87}" srcId="{D4A20AD5-DEF9-483C-8C81-9081E64C07B6}" destId="{8BB4E8AD-A7AE-4CDB-B068-1AF25CD97557}" srcOrd="0" destOrd="0" parTransId="{BDF1F4E3-3841-445A-8627-7600216C3E3E}" sibTransId="{FBF17099-261D-4EF7-9776-89655F92CA4B}"/>
    <dgm:cxn modelId="{90C2F598-A164-43EE-83A8-4196C5097C16}" type="presOf" srcId="{20E3202B-B65A-446D-B674-F06BE0155462}" destId="{7C2CE9DD-9FF5-4F28-B582-F919077F90D3}" srcOrd="0" destOrd="1" presId="urn:microsoft.com/office/officeart/2005/8/layout/cycle7"/>
    <dgm:cxn modelId="{F348549D-967D-4B92-8F34-6EC76ABFF5B0}" srcId="{56022A4B-E685-4F19-A2AA-3F4ED39193FD}" destId="{D4A20AD5-DEF9-483C-8C81-9081E64C07B6}" srcOrd="2" destOrd="0" parTransId="{545B2613-5402-4FCB-B6F2-A56BCE5B5D8B}" sibTransId="{EEB80ABE-6F4F-4184-828C-E1EBE6C651B6}"/>
    <dgm:cxn modelId="{2CBC43A1-38F7-4AD9-95F0-4255B5ED63A4}" type="presOf" srcId="{56022A4B-E685-4F19-A2AA-3F4ED39193FD}" destId="{80FFD89E-F494-4DCF-B594-066581045919}" srcOrd="0" destOrd="0" presId="urn:microsoft.com/office/officeart/2005/8/layout/cycle7"/>
    <dgm:cxn modelId="{64D230AA-9D7C-4E48-AAC7-F9D2EB836697}" type="presOf" srcId="{F63DA227-7E15-4581-A0D6-64DC9DCA7B8D}" destId="{494245BD-E4D9-4C8C-9212-B1C902091C7E}" srcOrd="0" destOrd="2" presId="urn:microsoft.com/office/officeart/2005/8/layout/cycle7"/>
    <dgm:cxn modelId="{B06954AA-8AF7-4E64-A83E-547204B36FA5}" srcId="{D4A20AD5-DEF9-483C-8C81-9081E64C07B6}" destId="{F63DA227-7E15-4581-A0D6-64DC9DCA7B8D}" srcOrd="1" destOrd="0" parTransId="{26722123-D502-4B14-BA94-B478F036AF76}" sibTransId="{D9850156-488C-49E2-88EF-FDDFBB6C0F83}"/>
    <dgm:cxn modelId="{6D0018B1-8516-4417-A648-B5449FDD9989}" type="presOf" srcId="{ABA23C91-C296-43C9-9E42-2B2BED58F5E5}" destId="{7C2CE9DD-9FF5-4F28-B582-F919077F90D3}" srcOrd="0" destOrd="0" presId="urn:microsoft.com/office/officeart/2005/8/layout/cycle7"/>
    <dgm:cxn modelId="{F3A50CBB-27EA-4B47-9EF9-384D68F570B8}" srcId="{56022A4B-E685-4F19-A2AA-3F4ED39193FD}" destId="{ABA23C91-C296-43C9-9E42-2B2BED58F5E5}" srcOrd="1" destOrd="0" parTransId="{30F8D8BF-0847-44F7-AB0D-02A47F331B1C}" sibTransId="{EF2124F3-182C-4BA5-AB93-2C237B5C7FA3}"/>
    <dgm:cxn modelId="{1E1AD9C8-1056-452C-986B-A5E51287DBC7}" type="presOf" srcId="{F2E6397E-6836-4DDD-945B-AEDC660E10B9}" destId="{BA25D9FB-7259-4037-B147-7000050011D2}" srcOrd="1" destOrd="0" presId="urn:microsoft.com/office/officeart/2005/8/layout/cycle7"/>
    <dgm:cxn modelId="{882DFBD5-08A8-491D-97C8-66B332294445}" type="presOf" srcId="{8BB4E8AD-A7AE-4CDB-B068-1AF25CD97557}" destId="{494245BD-E4D9-4C8C-9212-B1C902091C7E}" srcOrd="0" destOrd="1" presId="urn:microsoft.com/office/officeart/2005/8/layout/cycle7"/>
    <dgm:cxn modelId="{B51CE2ED-C906-4575-9482-0BC7367608E7}" type="presOf" srcId="{EEB80ABE-6F4F-4184-828C-E1EBE6C651B6}" destId="{AFCB3EC8-618C-4B4C-AFC1-D8EB0E32D5AC}" srcOrd="0" destOrd="0" presId="urn:microsoft.com/office/officeart/2005/8/layout/cycle7"/>
    <dgm:cxn modelId="{09F778FD-2B76-4603-9AED-4DD6EB13C7B9}" srcId="{ABA23C91-C296-43C9-9E42-2B2BED58F5E5}" destId="{8C412429-F428-420E-9C32-9CFD120C6994}" srcOrd="1" destOrd="0" parTransId="{B484CE3E-4E47-47F2-A9AA-F91B755635EA}" sibTransId="{4A25E31C-A575-48A5-A654-93CB196CE4DA}"/>
    <dgm:cxn modelId="{E08B1911-083F-4199-828B-EAAB2AEE970B}" type="presParOf" srcId="{80FFD89E-F494-4DCF-B594-066581045919}" destId="{8D846215-0C44-4577-9C39-6B1A5DAF5C63}" srcOrd="0" destOrd="0" presId="urn:microsoft.com/office/officeart/2005/8/layout/cycle7"/>
    <dgm:cxn modelId="{F7769AD4-B6C8-4E4D-97BE-D19BDDDC3932}" type="presParOf" srcId="{80FFD89E-F494-4DCF-B594-066581045919}" destId="{D5A192A5-225A-4AF7-B4B2-18147EBE4F0D}" srcOrd="1" destOrd="0" presId="urn:microsoft.com/office/officeart/2005/8/layout/cycle7"/>
    <dgm:cxn modelId="{49D5B627-4E13-4E2E-BE0F-9FDE3A69DF8D}" type="presParOf" srcId="{D5A192A5-225A-4AF7-B4B2-18147EBE4F0D}" destId="{BA25D9FB-7259-4037-B147-7000050011D2}" srcOrd="0" destOrd="0" presId="urn:microsoft.com/office/officeart/2005/8/layout/cycle7"/>
    <dgm:cxn modelId="{B77D04C6-A8CE-435B-A944-B3BF9751A565}" type="presParOf" srcId="{80FFD89E-F494-4DCF-B594-066581045919}" destId="{7C2CE9DD-9FF5-4F28-B582-F919077F90D3}" srcOrd="2" destOrd="0" presId="urn:microsoft.com/office/officeart/2005/8/layout/cycle7"/>
    <dgm:cxn modelId="{214893E3-71EE-47BA-A11E-83B23BD91220}" type="presParOf" srcId="{80FFD89E-F494-4DCF-B594-066581045919}" destId="{045AEB83-BD06-4F30-A63D-322E3D4EE6DA}" srcOrd="3" destOrd="0" presId="urn:microsoft.com/office/officeart/2005/8/layout/cycle7"/>
    <dgm:cxn modelId="{C746380B-572A-4587-ACF3-5EE06ADF5E5D}" type="presParOf" srcId="{045AEB83-BD06-4F30-A63D-322E3D4EE6DA}" destId="{EFC4CBF4-87BA-4003-A807-C6E9F191CE46}" srcOrd="0" destOrd="0" presId="urn:microsoft.com/office/officeart/2005/8/layout/cycle7"/>
    <dgm:cxn modelId="{F0F201EE-FEF3-4B3C-9805-FAE044773F51}" type="presParOf" srcId="{80FFD89E-F494-4DCF-B594-066581045919}" destId="{494245BD-E4D9-4C8C-9212-B1C902091C7E}" srcOrd="4" destOrd="0" presId="urn:microsoft.com/office/officeart/2005/8/layout/cycle7"/>
    <dgm:cxn modelId="{D1A15837-D998-415A-BBED-D844D55F4020}" type="presParOf" srcId="{80FFD89E-F494-4DCF-B594-066581045919}" destId="{AFCB3EC8-618C-4B4C-AFC1-D8EB0E32D5AC}" srcOrd="5" destOrd="0" presId="urn:microsoft.com/office/officeart/2005/8/layout/cycle7"/>
    <dgm:cxn modelId="{711E83CD-DA5E-4365-A0AE-8BF95337A456}" type="presParOf" srcId="{AFCB3EC8-618C-4B4C-AFC1-D8EB0E32D5AC}" destId="{D5312F4D-9476-48C8-8677-5A9E1C13322C}" srcOrd="0" destOrd="0" presId="urn:microsoft.com/office/officeart/2005/8/layout/cycle7"/>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846215-0C44-4577-9C39-6B1A5DAF5C63}">
      <dsp:nvSpPr>
        <dsp:cNvPr id="0" name=""/>
        <dsp:cNvSpPr/>
      </dsp:nvSpPr>
      <dsp:spPr>
        <a:xfrm>
          <a:off x="1986408" y="584"/>
          <a:ext cx="1513582" cy="7567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Data</a:t>
          </a:r>
        </a:p>
        <a:p>
          <a:pPr marL="57150" lvl="1" indent="-57150" algn="l" defTabSz="355600">
            <a:lnSpc>
              <a:spcPct val="90000"/>
            </a:lnSpc>
            <a:spcBef>
              <a:spcPct val="0"/>
            </a:spcBef>
            <a:spcAft>
              <a:spcPct val="15000"/>
            </a:spcAft>
            <a:buChar char="•"/>
          </a:pPr>
          <a:r>
            <a:rPr lang="en-US" sz="800" kern="1200"/>
            <a:t>Places</a:t>
          </a:r>
        </a:p>
        <a:p>
          <a:pPr marL="57150" lvl="1" indent="-57150" algn="l" defTabSz="355600">
            <a:lnSpc>
              <a:spcPct val="90000"/>
            </a:lnSpc>
            <a:spcBef>
              <a:spcPct val="0"/>
            </a:spcBef>
            <a:spcAft>
              <a:spcPct val="15000"/>
            </a:spcAft>
            <a:buChar char="•"/>
          </a:pPr>
          <a:r>
            <a:rPr lang="en-US" sz="800" kern="1200"/>
            <a:t>Business</a:t>
          </a:r>
        </a:p>
        <a:p>
          <a:pPr marL="57150" lvl="1" indent="-57150" algn="l" defTabSz="355600">
            <a:lnSpc>
              <a:spcPct val="90000"/>
            </a:lnSpc>
            <a:spcBef>
              <a:spcPct val="0"/>
            </a:spcBef>
            <a:spcAft>
              <a:spcPct val="15000"/>
            </a:spcAft>
            <a:buChar char="•"/>
          </a:pPr>
          <a:r>
            <a:rPr lang="en-US" sz="800" kern="1200"/>
            <a:t>User Review</a:t>
          </a:r>
        </a:p>
      </dsp:txBody>
      <dsp:txXfrm>
        <a:off x="2008574" y="22750"/>
        <a:ext cx="1469250" cy="712459"/>
      </dsp:txXfrm>
    </dsp:sp>
    <dsp:sp modelId="{D5A192A5-225A-4AF7-B4B2-18147EBE4F0D}">
      <dsp:nvSpPr>
        <dsp:cNvPr id="0" name=""/>
        <dsp:cNvSpPr/>
      </dsp:nvSpPr>
      <dsp:spPr>
        <a:xfrm rot="3600000">
          <a:off x="2973983" y="1328061"/>
          <a:ext cx="787265" cy="264876"/>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053446" y="1381036"/>
        <a:ext cx="628339" cy="158926"/>
      </dsp:txXfrm>
    </dsp:sp>
    <dsp:sp modelId="{7C2CE9DD-9FF5-4F28-B582-F919077F90D3}">
      <dsp:nvSpPr>
        <dsp:cNvPr id="0" name=""/>
        <dsp:cNvSpPr/>
      </dsp:nvSpPr>
      <dsp:spPr>
        <a:xfrm>
          <a:off x="3235240" y="2163624"/>
          <a:ext cx="1513582" cy="7567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User</a:t>
          </a:r>
        </a:p>
        <a:p>
          <a:pPr marL="57150" lvl="1" indent="-57150" algn="l" defTabSz="355600">
            <a:lnSpc>
              <a:spcPct val="90000"/>
            </a:lnSpc>
            <a:spcBef>
              <a:spcPct val="0"/>
            </a:spcBef>
            <a:spcAft>
              <a:spcPct val="15000"/>
            </a:spcAft>
            <a:buChar char="•"/>
          </a:pPr>
          <a:r>
            <a:rPr lang="en-US" sz="800" kern="1200"/>
            <a:t>Local citizen</a:t>
          </a:r>
        </a:p>
        <a:p>
          <a:pPr marL="57150" lvl="1" indent="-57150" algn="l" defTabSz="355600">
            <a:lnSpc>
              <a:spcPct val="90000"/>
            </a:lnSpc>
            <a:spcBef>
              <a:spcPct val="0"/>
            </a:spcBef>
            <a:spcAft>
              <a:spcPct val="15000"/>
            </a:spcAft>
            <a:buChar char="•"/>
          </a:pPr>
          <a:r>
            <a:rPr lang="en-US" sz="800" kern="1200"/>
            <a:t>Visitors</a:t>
          </a:r>
        </a:p>
      </dsp:txBody>
      <dsp:txXfrm>
        <a:off x="3257406" y="2185790"/>
        <a:ext cx="1469250" cy="712459"/>
      </dsp:txXfrm>
    </dsp:sp>
    <dsp:sp modelId="{045AEB83-BD06-4F30-A63D-322E3D4EE6DA}">
      <dsp:nvSpPr>
        <dsp:cNvPr id="0" name=""/>
        <dsp:cNvSpPr/>
      </dsp:nvSpPr>
      <dsp:spPr>
        <a:xfrm rot="10800000">
          <a:off x="2349567" y="2409581"/>
          <a:ext cx="787265" cy="264876"/>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10800000">
        <a:off x="2429030" y="2462556"/>
        <a:ext cx="628339" cy="158926"/>
      </dsp:txXfrm>
    </dsp:sp>
    <dsp:sp modelId="{494245BD-E4D9-4C8C-9212-B1C902091C7E}">
      <dsp:nvSpPr>
        <dsp:cNvPr id="0" name=""/>
        <dsp:cNvSpPr/>
      </dsp:nvSpPr>
      <dsp:spPr>
        <a:xfrm>
          <a:off x="737577" y="2163624"/>
          <a:ext cx="1513582" cy="7567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Service</a:t>
          </a:r>
        </a:p>
        <a:p>
          <a:pPr marL="57150" lvl="1" indent="-57150" algn="l" defTabSz="355600">
            <a:lnSpc>
              <a:spcPct val="90000"/>
            </a:lnSpc>
            <a:spcBef>
              <a:spcPct val="0"/>
            </a:spcBef>
            <a:spcAft>
              <a:spcPct val="15000"/>
            </a:spcAft>
            <a:buChar char="•"/>
          </a:pPr>
          <a:r>
            <a:rPr lang="en-US" sz="800" kern="1200"/>
            <a:t>Search for a location</a:t>
          </a:r>
        </a:p>
        <a:p>
          <a:pPr marL="57150" lvl="1" indent="-57150" algn="l" defTabSz="355600">
            <a:lnSpc>
              <a:spcPct val="90000"/>
            </a:lnSpc>
            <a:spcBef>
              <a:spcPct val="0"/>
            </a:spcBef>
            <a:spcAft>
              <a:spcPct val="15000"/>
            </a:spcAft>
            <a:buChar char="•"/>
          </a:pPr>
          <a:r>
            <a:rPr lang="en-US" sz="800" kern="1200"/>
            <a:t>Browse location</a:t>
          </a:r>
        </a:p>
        <a:p>
          <a:pPr marL="57150" lvl="1" indent="-57150" algn="l" defTabSz="355600">
            <a:lnSpc>
              <a:spcPct val="90000"/>
            </a:lnSpc>
            <a:spcBef>
              <a:spcPct val="0"/>
            </a:spcBef>
            <a:spcAft>
              <a:spcPct val="15000"/>
            </a:spcAft>
            <a:buChar char="•"/>
          </a:pPr>
          <a:r>
            <a:rPr lang="en-US" sz="800" kern="1200"/>
            <a:t>Looking for recommendation</a:t>
          </a:r>
        </a:p>
      </dsp:txBody>
      <dsp:txXfrm>
        <a:off x="759743" y="2185790"/>
        <a:ext cx="1469250" cy="712459"/>
      </dsp:txXfrm>
    </dsp:sp>
    <dsp:sp modelId="{AFCB3EC8-618C-4B4C-AFC1-D8EB0E32D5AC}">
      <dsp:nvSpPr>
        <dsp:cNvPr id="0" name=""/>
        <dsp:cNvSpPr/>
      </dsp:nvSpPr>
      <dsp:spPr>
        <a:xfrm rot="18000000">
          <a:off x="1725151" y="1328061"/>
          <a:ext cx="787265" cy="264876"/>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804614" y="1381036"/>
        <a:ext cx="628339" cy="158926"/>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7B96A-E1EB-435C-AEDD-59A0BF7E5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6</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leticiasnestle</dc:creator>
  <cp:keywords/>
  <dc:description/>
  <cp:lastModifiedBy>Alex N</cp:lastModifiedBy>
  <cp:revision>56</cp:revision>
  <dcterms:created xsi:type="dcterms:W3CDTF">2019-09-07T10:59:00Z</dcterms:created>
  <dcterms:modified xsi:type="dcterms:W3CDTF">2019-09-28T01:27:00Z</dcterms:modified>
</cp:coreProperties>
</file>